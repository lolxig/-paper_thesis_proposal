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159" w:rsidRDefault="00901DA8">
      <w:pPr>
        <w:ind w:firstLineChars="200" w:firstLine="420"/>
        <w:jc w:val="right"/>
        <w:rPr>
          <w:rFonts w:ascii="宋体"/>
        </w:rPr>
      </w:pPr>
      <w:r>
        <w:rPr>
          <w:rFonts w:ascii="宋体" w:hint="eastAsia"/>
        </w:rPr>
        <w:t>学号：</w:t>
      </w:r>
      <w:r>
        <w:rPr>
          <w:rFonts w:ascii="宋体" w:hint="eastAsia"/>
          <w:u w:val="single"/>
        </w:rPr>
        <w:tab/>
      </w:r>
      <w:r>
        <w:rPr>
          <w:rFonts w:ascii="宋体" w:hint="eastAsia"/>
          <w:u w:val="single"/>
        </w:rPr>
        <w:tab/>
      </w:r>
      <w:r>
        <w:rPr>
          <w:rFonts w:ascii="宋体"/>
          <w:u w:val="single"/>
        </w:rPr>
        <w:t>1</w:t>
      </w:r>
      <w:r>
        <w:rPr>
          <w:rFonts w:ascii="宋体" w:hint="eastAsia"/>
          <w:u w:val="single"/>
        </w:rPr>
        <w:t>53549</w:t>
      </w:r>
      <w:r>
        <w:rPr>
          <w:rFonts w:ascii="宋体" w:hint="eastAsia"/>
          <w:u w:val="single"/>
        </w:rPr>
        <w:tab/>
      </w:r>
      <w:r>
        <w:rPr>
          <w:rFonts w:ascii="宋体" w:hint="eastAsia"/>
          <w:u w:val="single"/>
        </w:rPr>
        <w:tab/>
      </w:r>
      <w:r>
        <w:rPr>
          <w:rFonts w:ascii="宋体" w:hint="eastAsia"/>
          <w:u w:val="single"/>
        </w:rPr>
        <w:tab/>
      </w:r>
    </w:p>
    <w:p w:rsidR="000A3159" w:rsidRDefault="000A3159">
      <w:pPr>
        <w:rPr>
          <w:rFonts w:ascii="宋体"/>
        </w:rPr>
      </w:pPr>
    </w:p>
    <w:p w:rsidR="000A3159" w:rsidRDefault="000A3159">
      <w:pPr>
        <w:rPr>
          <w:rFonts w:ascii="宋体"/>
        </w:rPr>
      </w:pPr>
    </w:p>
    <w:p w:rsidR="000A3159" w:rsidRDefault="000A3159">
      <w:pPr>
        <w:rPr>
          <w:rFonts w:ascii="宋体"/>
        </w:rPr>
      </w:pPr>
    </w:p>
    <w:p w:rsidR="000A3159" w:rsidRDefault="00901DA8">
      <w:pPr>
        <w:ind w:firstLineChars="200" w:firstLine="1040"/>
        <w:jc w:val="center"/>
        <w:rPr>
          <w:rFonts w:ascii="方正小标宋简体" w:eastAsia="方正小标宋简体"/>
          <w:sz w:val="52"/>
        </w:rPr>
      </w:pPr>
      <w:r>
        <w:rPr>
          <w:rFonts w:ascii="方正小标宋简体" w:eastAsia="方正小标宋简体" w:hint="eastAsia"/>
          <w:sz w:val="52"/>
        </w:rPr>
        <w:t>东南大学</w:t>
      </w:r>
    </w:p>
    <w:p w:rsidR="000A3159" w:rsidRDefault="00901DA8">
      <w:pPr>
        <w:snapToGrid w:val="0"/>
        <w:ind w:firstLineChars="200" w:firstLine="880"/>
        <w:jc w:val="center"/>
        <w:rPr>
          <w:rFonts w:ascii="方正小标宋简体" w:eastAsia="方正小标宋简体"/>
          <w:sz w:val="44"/>
        </w:rPr>
      </w:pPr>
      <w:r>
        <w:rPr>
          <w:rFonts w:ascii="方正小标宋简体" w:eastAsia="方正小标宋简体" w:hint="eastAsia"/>
          <w:sz w:val="44"/>
        </w:rPr>
        <w:t>工程硕士学位论文开题报告</w:t>
      </w:r>
    </w:p>
    <w:p w:rsidR="000A3159" w:rsidRDefault="00901DA8">
      <w:pPr>
        <w:snapToGrid w:val="0"/>
        <w:ind w:firstLineChars="200" w:firstLine="880"/>
        <w:jc w:val="center"/>
        <w:rPr>
          <w:rFonts w:ascii="方正小标宋简体" w:eastAsia="方正小标宋简体"/>
          <w:sz w:val="44"/>
        </w:rPr>
      </w:pPr>
      <w:r>
        <w:rPr>
          <w:rFonts w:ascii="方正小标宋简体" w:eastAsia="方正小标宋简体"/>
          <w:sz w:val="44"/>
        </w:rPr>
        <w:fldChar w:fldCharType="begin"/>
      </w:r>
      <w:r>
        <w:rPr>
          <w:rFonts w:ascii="方正小标宋简体" w:eastAsia="方正小标宋简体"/>
          <w:sz w:val="44"/>
        </w:rPr>
        <w:instrText xml:space="preserve"> eq \o\ad(</w:instrText>
      </w:r>
      <w:r>
        <w:rPr>
          <w:rFonts w:ascii="方正小标宋简体" w:eastAsia="方正小标宋简体" w:hint="eastAsia"/>
          <w:sz w:val="44"/>
        </w:rPr>
        <w:instrText>及论文工作实施计划</w:instrText>
      </w:r>
      <w:r>
        <w:rPr>
          <w:rFonts w:ascii="方正小标宋简体" w:eastAsia="方正小标宋简体"/>
          <w:sz w:val="44"/>
        </w:rPr>
        <w:instrText>,</w:instrText>
      </w:r>
      <w:r>
        <w:rPr>
          <w:rFonts w:ascii="方正小标宋简体" w:eastAsia="方正小标宋简体" w:hint="eastAsia"/>
          <w:sz w:val="44"/>
        </w:rPr>
        <w:instrText xml:space="preserve">　　　　　　　　　　　　　</w:instrText>
      </w:r>
      <w:r>
        <w:rPr>
          <w:rFonts w:ascii="方正小标宋简体" w:eastAsia="方正小标宋简体"/>
          <w:sz w:val="44"/>
        </w:rPr>
        <w:instrText>)</w:instrText>
      </w:r>
      <w:r>
        <w:rPr>
          <w:rFonts w:ascii="方正小标宋简体" w:eastAsia="方正小标宋简体"/>
          <w:sz w:val="44"/>
        </w:rPr>
        <w:fldChar w:fldCharType="end"/>
      </w:r>
    </w:p>
    <w:p w:rsidR="000A3159" w:rsidRDefault="000A3159">
      <w:pPr>
        <w:snapToGrid w:val="0"/>
        <w:rPr>
          <w:rFonts w:ascii="宋体"/>
        </w:rPr>
      </w:pPr>
    </w:p>
    <w:p w:rsidR="000A3159" w:rsidRDefault="000A3159">
      <w:pPr>
        <w:rPr>
          <w:rFonts w:ascii="宋体"/>
        </w:rPr>
      </w:pPr>
    </w:p>
    <w:p w:rsidR="000A3159" w:rsidRDefault="000A3159">
      <w:pPr>
        <w:rPr>
          <w:rFonts w:ascii="宋体"/>
        </w:rPr>
      </w:pPr>
    </w:p>
    <w:p w:rsidR="000A3159" w:rsidRDefault="000A3159">
      <w:pPr>
        <w:rPr>
          <w:rFonts w:ascii="宋体"/>
        </w:rPr>
      </w:pPr>
    </w:p>
    <w:p w:rsidR="000A3159" w:rsidRDefault="000A3159">
      <w:pPr>
        <w:rPr>
          <w:rFonts w:ascii="宋体"/>
        </w:rPr>
      </w:pPr>
    </w:p>
    <w:p w:rsidR="000A3159" w:rsidRDefault="00901DA8">
      <w:pPr>
        <w:snapToGrid w:val="0"/>
        <w:spacing w:line="500" w:lineRule="exact"/>
        <w:ind w:left="2700" w:firstLineChars="200" w:firstLine="560"/>
        <w:rPr>
          <w:rFonts w:ascii="宋体"/>
          <w:sz w:val="28"/>
        </w:rPr>
      </w:pPr>
      <w:r>
        <w:rPr>
          <w:rFonts w:ascii="宋体" w:hint="eastAsia"/>
          <w:sz w:val="28"/>
        </w:rPr>
        <w:t>院（系、所）</w:t>
      </w:r>
      <w:r>
        <w:rPr>
          <w:rFonts w:ascii="宋体" w:hint="eastAsia"/>
          <w:sz w:val="28"/>
          <w:u w:val="single"/>
        </w:rPr>
        <w:tab/>
      </w:r>
      <w:r>
        <w:rPr>
          <w:rFonts w:ascii="宋体" w:hint="eastAsia"/>
          <w:sz w:val="28"/>
          <w:u w:val="single"/>
        </w:rPr>
        <w:tab/>
        <w:t>软件学院</w:t>
      </w:r>
      <w:r>
        <w:rPr>
          <w:rFonts w:ascii="宋体" w:hint="eastAsia"/>
          <w:sz w:val="28"/>
          <w:u w:val="single"/>
        </w:rPr>
        <w:tab/>
      </w:r>
      <w:r>
        <w:rPr>
          <w:rFonts w:ascii="宋体" w:hint="eastAsia"/>
          <w:sz w:val="28"/>
          <w:u w:val="single"/>
        </w:rPr>
        <w:tab/>
      </w:r>
      <w:r>
        <w:rPr>
          <w:rFonts w:ascii="宋体" w:hint="eastAsia"/>
          <w:sz w:val="28"/>
          <w:u w:val="single"/>
        </w:rPr>
        <w:tab/>
      </w:r>
      <w:r>
        <w:rPr>
          <w:rFonts w:ascii="宋体" w:hint="eastAsia"/>
          <w:sz w:val="28"/>
          <w:u w:val="single"/>
        </w:rPr>
        <w:tab/>
      </w:r>
    </w:p>
    <w:p w:rsidR="000A3159" w:rsidRDefault="000A3159">
      <w:pPr>
        <w:snapToGrid w:val="0"/>
        <w:spacing w:line="500" w:lineRule="exact"/>
        <w:ind w:left="2700"/>
        <w:rPr>
          <w:rFonts w:ascii="宋体"/>
          <w:snapToGrid w:val="0"/>
          <w:sz w:val="28"/>
        </w:rPr>
      </w:pPr>
    </w:p>
    <w:p w:rsidR="000A3159" w:rsidRDefault="00901DA8">
      <w:pPr>
        <w:snapToGrid w:val="0"/>
        <w:spacing w:line="500" w:lineRule="exact"/>
        <w:ind w:left="2700" w:firstLineChars="200" w:firstLine="560"/>
        <w:rPr>
          <w:rFonts w:ascii="宋体"/>
          <w:sz w:val="28"/>
        </w:rPr>
      </w:pPr>
      <w:r>
        <w:rPr>
          <w:rFonts w:ascii="宋体" w:hint="eastAsia"/>
          <w:snapToGrid w:val="0"/>
          <w:sz w:val="28"/>
        </w:rPr>
        <w:t>工 程 领 域</w:t>
      </w:r>
      <w:r>
        <w:rPr>
          <w:rFonts w:ascii="宋体" w:hint="eastAsia"/>
          <w:sz w:val="28"/>
          <w:u w:val="single"/>
        </w:rPr>
        <w:tab/>
      </w:r>
      <w:r>
        <w:rPr>
          <w:rFonts w:ascii="宋体" w:hint="eastAsia"/>
          <w:sz w:val="28"/>
          <w:u w:val="single"/>
        </w:rPr>
        <w:tab/>
        <w:t>软件工程</w:t>
      </w:r>
      <w:r>
        <w:rPr>
          <w:rFonts w:ascii="宋体" w:hint="eastAsia"/>
          <w:sz w:val="28"/>
          <w:u w:val="single"/>
        </w:rPr>
        <w:tab/>
      </w:r>
      <w:r>
        <w:rPr>
          <w:rFonts w:ascii="宋体" w:hint="eastAsia"/>
          <w:sz w:val="28"/>
          <w:u w:val="single"/>
        </w:rPr>
        <w:tab/>
      </w:r>
      <w:r>
        <w:rPr>
          <w:rFonts w:ascii="宋体" w:hint="eastAsia"/>
          <w:sz w:val="28"/>
          <w:u w:val="single"/>
        </w:rPr>
        <w:tab/>
      </w:r>
      <w:r>
        <w:rPr>
          <w:rFonts w:ascii="宋体" w:hint="eastAsia"/>
          <w:sz w:val="28"/>
          <w:u w:val="single"/>
        </w:rPr>
        <w:tab/>
      </w:r>
    </w:p>
    <w:p w:rsidR="000A3159" w:rsidRDefault="000A3159">
      <w:pPr>
        <w:snapToGrid w:val="0"/>
        <w:spacing w:line="500" w:lineRule="exact"/>
        <w:ind w:left="2700"/>
        <w:rPr>
          <w:rFonts w:ascii="宋体"/>
          <w:sz w:val="28"/>
        </w:rPr>
      </w:pPr>
    </w:p>
    <w:p w:rsidR="000A3159" w:rsidRDefault="00FD4B5D" w:rsidP="00FD4B5D">
      <w:pPr>
        <w:snapToGrid w:val="0"/>
        <w:spacing w:line="500" w:lineRule="exact"/>
        <w:ind w:left="2700"/>
        <w:rPr>
          <w:rFonts w:ascii="宋体"/>
          <w:sz w:val="28"/>
        </w:rPr>
      </w:pPr>
      <w:r>
        <w:rPr>
          <w:rFonts w:ascii="宋体"/>
          <w:sz w:val="28"/>
        </w:rPr>
        <w:tab/>
      </w:r>
      <w:r>
        <w:rPr>
          <w:rFonts w:ascii="宋体"/>
          <w:sz w:val="28"/>
        </w:rPr>
        <w:tab/>
      </w:r>
      <w:r w:rsidR="00901DA8">
        <w:rPr>
          <w:rFonts w:ascii="宋体" w:hint="eastAsia"/>
          <w:spacing w:val="20"/>
          <w:sz w:val="28"/>
        </w:rPr>
        <w:t>研究生姓名</w:t>
      </w:r>
      <w:r w:rsidR="00901DA8">
        <w:rPr>
          <w:rFonts w:ascii="宋体" w:hint="eastAsia"/>
          <w:sz w:val="28"/>
          <w:u w:val="single"/>
        </w:rPr>
        <w:tab/>
      </w:r>
      <w:r w:rsidR="00901DA8">
        <w:rPr>
          <w:rFonts w:ascii="宋体" w:hint="eastAsia"/>
          <w:sz w:val="28"/>
          <w:u w:val="single"/>
        </w:rPr>
        <w:tab/>
        <w:t xml:space="preserve">  陶涛</w:t>
      </w:r>
      <w:r w:rsidR="00901DA8">
        <w:rPr>
          <w:rFonts w:ascii="宋体" w:hint="eastAsia"/>
          <w:sz w:val="28"/>
          <w:u w:val="single"/>
        </w:rPr>
        <w:tab/>
      </w:r>
      <w:r w:rsidR="00901DA8">
        <w:rPr>
          <w:rFonts w:ascii="宋体" w:hint="eastAsia"/>
          <w:sz w:val="28"/>
          <w:u w:val="single"/>
        </w:rPr>
        <w:tab/>
      </w:r>
      <w:r w:rsidR="00901DA8">
        <w:rPr>
          <w:rFonts w:ascii="宋体" w:hint="eastAsia"/>
          <w:sz w:val="28"/>
          <w:u w:val="single"/>
        </w:rPr>
        <w:tab/>
      </w:r>
      <w:r w:rsidR="00901DA8">
        <w:rPr>
          <w:rFonts w:ascii="宋体" w:hint="eastAsia"/>
          <w:sz w:val="28"/>
          <w:u w:val="single"/>
        </w:rPr>
        <w:tab/>
      </w:r>
    </w:p>
    <w:p w:rsidR="000A3159" w:rsidRDefault="000A3159">
      <w:pPr>
        <w:snapToGrid w:val="0"/>
        <w:spacing w:line="500" w:lineRule="exact"/>
        <w:ind w:left="2700"/>
        <w:rPr>
          <w:rFonts w:ascii="宋体"/>
          <w:sz w:val="28"/>
        </w:rPr>
      </w:pPr>
    </w:p>
    <w:p w:rsidR="000A3159" w:rsidRDefault="00901DA8">
      <w:pPr>
        <w:snapToGrid w:val="0"/>
        <w:spacing w:line="500" w:lineRule="exact"/>
        <w:ind w:left="2700" w:firstLineChars="200" w:firstLine="560"/>
        <w:rPr>
          <w:rFonts w:ascii="宋体"/>
          <w:sz w:val="28"/>
        </w:rPr>
      </w:pPr>
      <w:r>
        <w:rPr>
          <w:rFonts w:ascii="宋体" w:hint="eastAsia"/>
          <w:sz w:val="28"/>
        </w:rPr>
        <w:t>校 内 导 师</w:t>
      </w:r>
      <w:r>
        <w:rPr>
          <w:rFonts w:ascii="宋体" w:hint="eastAsia"/>
          <w:sz w:val="28"/>
          <w:u w:val="single"/>
        </w:rPr>
        <w:tab/>
      </w:r>
      <w:r>
        <w:rPr>
          <w:rFonts w:ascii="宋体" w:hint="eastAsia"/>
          <w:sz w:val="28"/>
          <w:u w:val="single"/>
        </w:rPr>
        <w:tab/>
        <w:t xml:space="preserve">  </w:t>
      </w:r>
      <w:proofErr w:type="gramStart"/>
      <w:r>
        <w:rPr>
          <w:rFonts w:ascii="宋体" w:hint="eastAsia"/>
          <w:sz w:val="28"/>
          <w:u w:val="single"/>
        </w:rPr>
        <w:t>陶军</w:t>
      </w:r>
      <w:proofErr w:type="gramEnd"/>
      <w:r>
        <w:rPr>
          <w:rFonts w:ascii="宋体" w:hint="eastAsia"/>
          <w:sz w:val="28"/>
          <w:u w:val="single"/>
        </w:rPr>
        <w:tab/>
      </w:r>
      <w:r>
        <w:rPr>
          <w:rFonts w:ascii="宋体" w:hint="eastAsia"/>
          <w:sz w:val="28"/>
          <w:u w:val="single"/>
        </w:rPr>
        <w:tab/>
      </w:r>
      <w:r>
        <w:rPr>
          <w:rFonts w:ascii="宋体" w:hint="eastAsia"/>
          <w:sz w:val="28"/>
          <w:u w:val="single"/>
        </w:rPr>
        <w:tab/>
      </w:r>
      <w:r>
        <w:rPr>
          <w:rFonts w:ascii="宋体" w:hint="eastAsia"/>
          <w:sz w:val="28"/>
          <w:u w:val="single"/>
        </w:rPr>
        <w:tab/>
      </w:r>
    </w:p>
    <w:p w:rsidR="000A3159" w:rsidRDefault="000A3159">
      <w:pPr>
        <w:snapToGrid w:val="0"/>
        <w:spacing w:line="500" w:lineRule="exact"/>
        <w:ind w:left="2700"/>
        <w:rPr>
          <w:rFonts w:ascii="宋体"/>
          <w:sz w:val="28"/>
        </w:rPr>
      </w:pPr>
    </w:p>
    <w:p w:rsidR="000A3159" w:rsidRDefault="00901DA8">
      <w:pPr>
        <w:snapToGrid w:val="0"/>
        <w:spacing w:line="500" w:lineRule="exact"/>
        <w:ind w:left="2700" w:firstLineChars="200" w:firstLine="560"/>
        <w:rPr>
          <w:rFonts w:ascii="宋体"/>
          <w:sz w:val="28"/>
        </w:rPr>
      </w:pPr>
      <w:r>
        <w:rPr>
          <w:rFonts w:ascii="宋体" w:hint="eastAsia"/>
          <w:sz w:val="28"/>
        </w:rPr>
        <w:t>校 外 导 师</w:t>
      </w:r>
      <w:r>
        <w:rPr>
          <w:rFonts w:ascii="宋体" w:hint="eastAsia"/>
          <w:sz w:val="28"/>
          <w:u w:val="single"/>
        </w:rPr>
        <w:tab/>
      </w:r>
      <w:r>
        <w:rPr>
          <w:rFonts w:ascii="宋体" w:hint="eastAsia"/>
          <w:sz w:val="28"/>
          <w:u w:val="single"/>
        </w:rPr>
        <w:tab/>
        <w:t xml:space="preserve">  彭艳兵</w:t>
      </w:r>
      <w:r>
        <w:rPr>
          <w:rFonts w:ascii="宋体" w:hint="eastAsia"/>
          <w:sz w:val="28"/>
          <w:u w:val="single"/>
        </w:rPr>
        <w:tab/>
      </w:r>
      <w:r>
        <w:rPr>
          <w:rFonts w:ascii="宋体" w:hint="eastAsia"/>
          <w:sz w:val="28"/>
          <w:u w:val="single"/>
        </w:rPr>
        <w:tab/>
      </w:r>
      <w:r>
        <w:rPr>
          <w:rFonts w:ascii="宋体" w:hint="eastAsia"/>
          <w:sz w:val="28"/>
          <w:u w:val="single"/>
        </w:rPr>
        <w:tab/>
      </w:r>
      <w:r>
        <w:rPr>
          <w:rFonts w:ascii="宋体" w:hint="eastAsia"/>
          <w:sz w:val="28"/>
          <w:u w:val="single"/>
        </w:rPr>
        <w:tab/>
      </w:r>
    </w:p>
    <w:p w:rsidR="000A3159" w:rsidRDefault="000A3159">
      <w:pPr>
        <w:snapToGrid w:val="0"/>
        <w:spacing w:line="500" w:lineRule="exact"/>
        <w:ind w:left="2700"/>
        <w:rPr>
          <w:rFonts w:ascii="宋体"/>
          <w:sz w:val="28"/>
        </w:rPr>
      </w:pPr>
    </w:p>
    <w:p w:rsidR="000A3159" w:rsidRDefault="00901DA8">
      <w:pPr>
        <w:snapToGrid w:val="0"/>
        <w:spacing w:line="500" w:lineRule="exact"/>
        <w:ind w:left="2700" w:firstLineChars="200" w:firstLine="480"/>
        <w:rPr>
          <w:rFonts w:ascii="宋体"/>
          <w:spacing w:val="-20"/>
          <w:sz w:val="28"/>
        </w:rPr>
      </w:pPr>
      <w:r>
        <w:rPr>
          <w:rFonts w:ascii="宋体" w:hint="eastAsia"/>
          <w:spacing w:val="-20"/>
          <w:sz w:val="28"/>
        </w:rPr>
        <w:t xml:space="preserve">开题报告日期  </w:t>
      </w:r>
      <w:r>
        <w:rPr>
          <w:rFonts w:ascii="宋体" w:hint="eastAsia"/>
          <w:sz w:val="28"/>
          <w:u w:val="single"/>
        </w:rPr>
        <w:tab/>
      </w:r>
      <w:r>
        <w:rPr>
          <w:rFonts w:ascii="宋体" w:hint="eastAsia"/>
          <w:sz w:val="28"/>
          <w:u w:val="single"/>
        </w:rPr>
        <w:tab/>
        <w:t xml:space="preserve"> </w:t>
      </w:r>
      <w:r>
        <w:rPr>
          <w:rFonts w:ascii="宋体"/>
          <w:sz w:val="28"/>
          <w:u w:val="single"/>
        </w:rPr>
        <w:t>201</w:t>
      </w:r>
      <w:r>
        <w:rPr>
          <w:rFonts w:ascii="宋体" w:hint="eastAsia"/>
          <w:sz w:val="28"/>
          <w:u w:val="single"/>
        </w:rPr>
        <w:t>6</w:t>
      </w:r>
      <w:r>
        <w:rPr>
          <w:rFonts w:ascii="宋体"/>
          <w:sz w:val="28"/>
          <w:u w:val="single"/>
        </w:rPr>
        <w:t>.</w:t>
      </w:r>
      <w:r>
        <w:rPr>
          <w:rFonts w:ascii="宋体" w:hint="eastAsia"/>
          <w:sz w:val="28"/>
          <w:u w:val="single"/>
        </w:rPr>
        <w:t xml:space="preserve">11    </w:t>
      </w:r>
      <w:r>
        <w:rPr>
          <w:rFonts w:ascii="宋体" w:hint="eastAsia"/>
          <w:sz w:val="28"/>
          <w:u w:val="single"/>
        </w:rPr>
        <w:tab/>
      </w:r>
      <w:r>
        <w:rPr>
          <w:rFonts w:ascii="宋体" w:hint="eastAsia"/>
          <w:sz w:val="28"/>
          <w:u w:val="single"/>
        </w:rPr>
        <w:tab/>
      </w:r>
    </w:p>
    <w:p w:rsidR="000A3159" w:rsidRDefault="000A3159">
      <w:pPr>
        <w:snapToGrid w:val="0"/>
        <w:spacing w:line="500" w:lineRule="exact"/>
        <w:ind w:left="2700"/>
        <w:rPr>
          <w:rFonts w:ascii="宋体"/>
          <w:sz w:val="28"/>
        </w:rPr>
      </w:pPr>
    </w:p>
    <w:p w:rsidR="000A3159" w:rsidRDefault="00901DA8">
      <w:pPr>
        <w:snapToGrid w:val="0"/>
        <w:spacing w:line="500" w:lineRule="exact"/>
        <w:ind w:left="2700" w:firstLineChars="200" w:firstLine="560"/>
        <w:rPr>
          <w:rFonts w:ascii="宋体"/>
          <w:bCs/>
          <w:sz w:val="28"/>
        </w:rPr>
      </w:pPr>
      <w:r>
        <w:rPr>
          <w:rFonts w:ascii="宋体" w:hint="eastAsia"/>
          <w:sz w:val="28"/>
        </w:rPr>
        <w:t>入学年月</w:t>
      </w:r>
      <w:r>
        <w:rPr>
          <w:rFonts w:ascii="宋体" w:hint="eastAsia"/>
          <w:sz w:val="28"/>
          <w:u w:val="single"/>
        </w:rPr>
        <w:tab/>
      </w:r>
      <w:r>
        <w:rPr>
          <w:rFonts w:ascii="宋体" w:hint="eastAsia"/>
          <w:sz w:val="28"/>
          <w:u w:val="single"/>
        </w:rPr>
        <w:tab/>
        <w:t xml:space="preserve">    2015.9     </w:t>
      </w:r>
      <w:r>
        <w:rPr>
          <w:rFonts w:ascii="宋体" w:hint="eastAsia"/>
          <w:sz w:val="28"/>
          <w:u w:val="single"/>
        </w:rPr>
        <w:tab/>
      </w:r>
      <w:r>
        <w:rPr>
          <w:rFonts w:ascii="宋体" w:hint="eastAsia"/>
          <w:sz w:val="28"/>
          <w:u w:val="single"/>
        </w:rPr>
        <w:tab/>
      </w:r>
    </w:p>
    <w:p w:rsidR="000A3159" w:rsidRDefault="000A3159">
      <w:pPr>
        <w:snapToGrid w:val="0"/>
        <w:spacing w:line="500" w:lineRule="exact"/>
        <w:ind w:left="2700"/>
        <w:rPr>
          <w:rFonts w:ascii="宋体"/>
          <w:b/>
          <w:bCs/>
          <w:sz w:val="28"/>
        </w:rPr>
      </w:pPr>
    </w:p>
    <w:p w:rsidR="000A3159" w:rsidRDefault="000A3159">
      <w:pPr>
        <w:snapToGrid w:val="0"/>
        <w:spacing w:line="500" w:lineRule="exact"/>
        <w:ind w:left="2700"/>
        <w:rPr>
          <w:rFonts w:ascii="宋体"/>
          <w:b/>
          <w:bCs/>
          <w:sz w:val="28"/>
          <w:u w:val="single"/>
        </w:rPr>
      </w:pPr>
    </w:p>
    <w:p w:rsidR="000A3159" w:rsidRDefault="000A3159">
      <w:pPr>
        <w:snapToGrid w:val="0"/>
        <w:spacing w:line="440" w:lineRule="exact"/>
        <w:rPr>
          <w:rFonts w:ascii="宋体"/>
          <w:sz w:val="28"/>
        </w:rPr>
      </w:pPr>
    </w:p>
    <w:p w:rsidR="000A3159" w:rsidRDefault="00901DA8">
      <w:pPr>
        <w:snapToGrid w:val="0"/>
        <w:spacing w:line="440" w:lineRule="exact"/>
        <w:ind w:firstLineChars="200" w:firstLine="560"/>
        <w:jc w:val="center"/>
        <w:rPr>
          <w:rFonts w:ascii="宋体"/>
          <w:sz w:val="28"/>
        </w:rPr>
      </w:pPr>
      <w:r>
        <w:rPr>
          <w:rFonts w:ascii="宋体"/>
          <w:sz w:val="28"/>
        </w:rPr>
        <w:fldChar w:fldCharType="begin"/>
      </w:r>
      <w:r>
        <w:rPr>
          <w:rFonts w:ascii="宋体"/>
          <w:sz w:val="28"/>
        </w:rPr>
        <w:instrText xml:space="preserve"> eq \o\ad(</w:instrText>
      </w:r>
      <w:r>
        <w:rPr>
          <w:rFonts w:ascii="宋体" w:hint="eastAsia"/>
          <w:sz w:val="28"/>
        </w:rPr>
        <w:instrText>东南大学研究生院</w:instrText>
      </w:r>
      <w:r>
        <w:rPr>
          <w:rFonts w:ascii="宋体"/>
          <w:sz w:val="28"/>
        </w:rPr>
        <w:instrText>,</w:instrText>
      </w:r>
      <w:r>
        <w:rPr>
          <w:rFonts w:ascii="宋体" w:hint="eastAsia"/>
          <w:sz w:val="28"/>
        </w:rPr>
        <w:instrText xml:space="preserve">　　　　　　　　　　　</w:instrText>
      </w:r>
      <w:r>
        <w:rPr>
          <w:rFonts w:ascii="宋体"/>
          <w:sz w:val="28"/>
        </w:rPr>
        <w:instrText>)</w:instrText>
      </w:r>
      <w:r>
        <w:rPr>
          <w:rFonts w:ascii="宋体"/>
          <w:sz w:val="28"/>
        </w:rPr>
        <w:fldChar w:fldCharType="end"/>
      </w:r>
      <w:r>
        <w:rPr>
          <w:rFonts w:ascii="宋体" w:hint="eastAsia"/>
          <w:sz w:val="28"/>
        </w:rPr>
        <w:t xml:space="preserve">　制</w:t>
      </w:r>
    </w:p>
    <w:p w:rsidR="000A3159" w:rsidRDefault="000A3159">
      <w:pPr>
        <w:snapToGrid w:val="0"/>
        <w:spacing w:line="440" w:lineRule="exact"/>
        <w:jc w:val="center"/>
        <w:rPr>
          <w:rFonts w:ascii="宋体"/>
          <w:sz w:val="24"/>
        </w:rPr>
        <w:sectPr w:rsidR="000A3159">
          <w:footerReference w:type="even" r:id="rId9"/>
          <w:footerReference w:type="default" r:id="rId10"/>
          <w:type w:val="oddPage"/>
          <w:pgSz w:w="11907" w:h="16840"/>
          <w:pgMar w:top="1134" w:right="851" w:bottom="1134" w:left="851" w:header="851" w:footer="992" w:gutter="0"/>
          <w:pgNumType w:start="0"/>
          <w:cols w:space="425"/>
          <w:titlePg/>
          <w:docGrid w:type="lines" w:linePitch="312"/>
        </w:sectPr>
      </w:pPr>
    </w:p>
    <w:p w:rsidR="000A3159" w:rsidRDefault="00901DA8">
      <w:pPr>
        <w:spacing w:after="120" w:line="400" w:lineRule="exact"/>
        <w:ind w:firstLineChars="200" w:firstLine="640"/>
        <w:rPr>
          <w:rFonts w:ascii="黑体" w:eastAsia="黑体"/>
          <w:sz w:val="32"/>
        </w:rPr>
      </w:pPr>
      <w:r>
        <w:rPr>
          <w:rFonts w:ascii="黑体" w:eastAsia="黑体" w:hint="eastAsia"/>
          <w:sz w:val="32"/>
        </w:rPr>
        <w:lastRenderedPageBreak/>
        <w:t>一、学位论文开题报告</w:t>
      </w:r>
    </w:p>
    <w:tbl>
      <w:tblPr>
        <w:tblW w:w="9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19"/>
        <w:gridCol w:w="300"/>
        <w:gridCol w:w="881"/>
        <w:gridCol w:w="791"/>
        <w:gridCol w:w="617"/>
        <w:gridCol w:w="36"/>
        <w:gridCol w:w="1082"/>
        <w:gridCol w:w="713"/>
        <w:gridCol w:w="463"/>
        <w:gridCol w:w="841"/>
        <w:gridCol w:w="142"/>
        <w:gridCol w:w="1120"/>
        <w:gridCol w:w="1256"/>
        <w:gridCol w:w="1025"/>
      </w:tblGrid>
      <w:tr w:rsidR="000A3159">
        <w:trPr>
          <w:trHeight w:val="561"/>
          <w:jc w:val="center"/>
        </w:trPr>
        <w:tc>
          <w:tcPr>
            <w:tcW w:w="1019" w:type="dxa"/>
            <w:gridSpan w:val="2"/>
            <w:vAlign w:val="center"/>
          </w:tcPr>
          <w:p w:rsidR="000A3159" w:rsidRDefault="00901DA8">
            <w:pPr>
              <w:spacing w:line="400" w:lineRule="exact"/>
              <w:jc w:val="center"/>
              <w:rPr>
                <w:rFonts w:ascii="宋体"/>
              </w:rPr>
            </w:pPr>
            <w:r>
              <w:rPr>
                <w:rFonts w:ascii="宋体" w:hint="eastAsia"/>
              </w:rPr>
              <w:t>论文题目</w:t>
            </w:r>
          </w:p>
        </w:tc>
        <w:tc>
          <w:tcPr>
            <w:tcW w:w="8967" w:type="dxa"/>
            <w:gridSpan w:val="12"/>
            <w:vAlign w:val="center"/>
          </w:tcPr>
          <w:p w:rsidR="000A3159" w:rsidRDefault="00901DA8">
            <w:pPr>
              <w:spacing w:line="400" w:lineRule="exact"/>
              <w:jc w:val="center"/>
              <w:rPr>
                <w:rFonts w:ascii="宋体"/>
              </w:rPr>
            </w:pPr>
            <w:r>
              <w:rPr>
                <w:rFonts w:ascii="宋体" w:hint="eastAsia"/>
              </w:rPr>
              <w:t>基于半监督学习</w:t>
            </w:r>
            <w:proofErr w:type="gramStart"/>
            <w:r>
              <w:rPr>
                <w:rFonts w:ascii="宋体" w:hint="eastAsia"/>
              </w:rPr>
              <w:t>的微博水军</w:t>
            </w:r>
            <w:proofErr w:type="gramEnd"/>
            <w:r>
              <w:rPr>
                <w:rFonts w:ascii="宋体" w:hint="eastAsia"/>
              </w:rPr>
              <w:t>识别的研究</w:t>
            </w:r>
          </w:p>
        </w:tc>
      </w:tr>
      <w:tr w:rsidR="000A3159">
        <w:trPr>
          <w:cantSplit/>
          <w:trHeight w:val="613"/>
          <w:jc w:val="center"/>
        </w:trPr>
        <w:tc>
          <w:tcPr>
            <w:tcW w:w="1019" w:type="dxa"/>
            <w:gridSpan w:val="2"/>
            <w:vAlign w:val="center"/>
          </w:tcPr>
          <w:p w:rsidR="000A3159" w:rsidRDefault="00901DA8">
            <w:pPr>
              <w:spacing w:line="400" w:lineRule="exact"/>
              <w:jc w:val="center"/>
              <w:rPr>
                <w:rFonts w:ascii="宋体"/>
              </w:rPr>
            </w:pPr>
            <w:r>
              <w:rPr>
                <w:rFonts w:ascii="宋体" w:hint="eastAsia"/>
              </w:rPr>
              <w:t>研究方向</w:t>
            </w:r>
          </w:p>
        </w:tc>
        <w:tc>
          <w:tcPr>
            <w:tcW w:w="8967" w:type="dxa"/>
            <w:gridSpan w:val="12"/>
            <w:vAlign w:val="center"/>
          </w:tcPr>
          <w:p w:rsidR="000A3159" w:rsidRDefault="00901DA8">
            <w:pPr>
              <w:spacing w:line="400" w:lineRule="exact"/>
              <w:jc w:val="center"/>
              <w:rPr>
                <w:rFonts w:ascii="宋体"/>
              </w:rPr>
            </w:pPr>
            <w:r>
              <w:rPr>
                <w:rFonts w:ascii="宋体" w:hint="eastAsia"/>
              </w:rPr>
              <w:t>软件工程</w:t>
            </w:r>
          </w:p>
        </w:tc>
      </w:tr>
      <w:tr w:rsidR="000A3159">
        <w:trPr>
          <w:cantSplit/>
          <w:trHeight w:val="360"/>
          <w:jc w:val="center"/>
        </w:trPr>
        <w:tc>
          <w:tcPr>
            <w:tcW w:w="1019" w:type="dxa"/>
            <w:gridSpan w:val="2"/>
            <w:vMerge w:val="restart"/>
            <w:vAlign w:val="center"/>
          </w:tcPr>
          <w:p w:rsidR="000A3159" w:rsidRDefault="00901DA8">
            <w:pPr>
              <w:spacing w:line="400" w:lineRule="exact"/>
              <w:jc w:val="center"/>
              <w:rPr>
                <w:rFonts w:ascii="宋体"/>
              </w:rPr>
            </w:pPr>
            <w:r>
              <w:rPr>
                <w:rFonts w:ascii="宋体" w:hint="eastAsia"/>
              </w:rPr>
              <w:t>题目来源</w:t>
            </w:r>
          </w:p>
        </w:tc>
        <w:tc>
          <w:tcPr>
            <w:tcW w:w="881" w:type="dxa"/>
            <w:vAlign w:val="center"/>
          </w:tcPr>
          <w:p w:rsidR="000A3159" w:rsidRDefault="00901DA8">
            <w:pPr>
              <w:spacing w:line="400" w:lineRule="exact"/>
              <w:jc w:val="center"/>
              <w:rPr>
                <w:rFonts w:ascii="宋体"/>
              </w:rPr>
            </w:pPr>
            <w:r>
              <w:rPr>
                <w:rFonts w:ascii="宋体" w:hint="eastAsia"/>
              </w:rPr>
              <w:t>国家</w:t>
            </w:r>
          </w:p>
        </w:tc>
        <w:tc>
          <w:tcPr>
            <w:tcW w:w="791" w:type="dxa"/>
            <w:vAlign w:val="center"/>
          </w:tcPr>
          <w:p w:rsidR="000A3159" w:rsidRDefault="00901DA8">
            <w:pPr>
              <w:spacing w:line="400" w:lineRule="exact"/>
              <w:jc w:val="center"/>
              <w:rPr>
                <w:rFonts w:ascii="宋体"/>
              </w:rPr>
            </w:pPr>
            <w:r>
              <w:rPr>
                <w:rFonts w:ascii="宋体" w:hint="eastAsia"/>
              </w:rPr>
              <w:t>部委</w:t>
            </w:r>
          </w:p>
        </w:tc>
        <w:tc>
          <w:tcPr>
            <w:tcW w:w="617" w:type="dxa"/>
            <w:vAlign w:val="center"/>
          </w:tcPr>
          <w:p w:rsidR="000A3159" w:rsidRDefault="00901DA8">
            <w:pPr>
              <w:spacing w:line="400" w:lineRule="exact"/>
              <w:jc w:val="center"/>
              <w:rPr>
                <w:rFonts w:ascii="宋体"/>
              </w:rPr>
            </w:pPr>
            <w:r>
              <w:rPr>
                <w:rFonts w:ascii="宋体" w:hint="eastAsia"/>
              </w:rPr>
              <w:t>省</w:t>
            </w:r>
          </w:p>
        </w:tc>
        <w:tc>
          <w:tcPr>
            <w:tcW w:w="1118" w:type="dxa"/>
            <w:gridSpan w:val="2"/>
            <w:vAlign w:val="center"/>
          </w:tcPr>
          <w:p w:rsidR="000A3159" w:rsidRDefault="00901DA8">
            <w:pPr>
              <w:spacing w:line="400" w:lineRule="exact"/>
              <w:jc w:val="center"/>
              <w:rPr>
                <w:rFonts w:ascii="宋体"/>
              </w:rPr>
            </w:pPr>
            <w:r>
              <w:rPr>
                <w:rFonts w:ascii="宋体" w:hint="eastAsia"/>
              </w:rPr>
              <w:t>市</w:t>
            </w:r>
          </w:p>
        </w:tc>
        <w:tc>
          <w:tcPr>
            <w:tcW w:w="1176" w:type="dxa"/>
            <w:gridSpan w:val="2"/>
            <w:vAlign w:val="center"/>
          </w:tcPr>
          <w:p w:rsidR="000A3159" w:rsidRDefault="00901DA8">
            <w:pPr>
              <w:spacing w:line="400" w:lineRule="exact"/>
              <w:jc w:val="center"/>
              <w:rPr>
                <w:rFonts w:ascii="宋体"/>
              </w:rPr>
            </w:pPr>
            <w:r>
              <w:rPr>
                <w:rFonts w:ascii="宋体" w:hint="eastAsia"/>
              </w:rPr>
              <w:t>厂、矿</w:t>
            </w:r>
          </w:p>
        </w:tc>
        <w:tc>
          <w:tcPr>
            <w:tcW w:w="841" w:type="dxa"/>
            <w:vAlign w:val="center"/>
          </w:tcPr>
          <w:p w:rsidR="000A3159" w:rsidRDefault="00901DA8">
            <w:pPr>
              <w:spacing w:line="400" w:lineRule="exact"/>
              <w:jc w:val="center"/>
              <w:rPr>
                <w:rFonts w:ascii="宋体"/>
              </w:rPr>
            </w:pPr>
            <w:r>
              <w:rPr>
                <w:rFonts w:ascii="宋体" w:hint="eastAsia"/>
              </w:rPr>
              <w:t>自选</w:t>
            </w:r>
          </w:p>
        </w:tc>
        <w:tc>
          <w:tcPr>
            <w:tcW w:w="1262" w:type="dxa"/>
            <w:gridSpan w:val="2"/>
            <w:vAlign w:val="center"/>
          </w:tcPr>
          <w:p w:rsidR="000A3159" w:rsidRDefault="00901DA8">
            <w:pPr>
              <w:spacing w:line="400" w:lineRule="exact"/>
              <w:jc w:val="center"/>
              <w:rPr>
                <w:rFonts w:ascii="宋体"/>
              </w:rPr>
            </w:pPr>
            <w:r>
              <w:rPr>
                <w:rFonts w:ascii="宋体" w:hint="eastAsia"/>
              </w:rPr>
              <w:t>有无合同</w:t>
            </w:r>
          </w:p>
        </w:tc>
        <w:tc>
          <w:tcPr>
            <w:tcW w:w="1256" w:type="dxa"/>
            <w:vAlign w:val="center"/>
          </w:tcPr>
          <w:p w:rsidR="000A3159" w:rsidRDefault="00901DA8">
            <w:pPr>
              <w:spacing w:line="400" w:lineRule="exact"/>
              <w:jc w:val="center"/>
              <w:rPr>
                <w:rFonts w:ascii="宋体"/>
              </w:rPr>
            </w:pPr>
            <w:r>
              <w:rPr>
                <w:rFonts w:ascii="宋体" w:hint="eastAsia"/>
              </w:rPr>
              <w:t>经费数</w:t>
            </w:r>
          </w:p>
        </w:tc>
        <w:tc>
          <w:tcPr>
            <w:tcW w:w="1025" w:type="dxa"/>
            <w:vAlign w:val="center"/>
          </w:tcPr>
          <w:p w:rsidR="000A3159" w:rsidRDefault="00901DA8">
            <w:pPr>
              <w:spacing w:line="400" w:lineRule="exact"/>
              <w:jc w:val="center"/>
              <w:rPr>
                <w:rFonts w:ascii="宋体"/>
              </w:rPr>
            </w:pPr>
            <w:r>
              <w:rPr>
                <w:rFonts w:ascii="宋体" w:hint="eastAsia"/>
              </w:rPr>
              <w:t>备注</w:t>
            </w:r>
          </w:p>
        </w:tc>
      </w:tr>
      <w:tr w:rsidR="000A3159">
        <w:trPr>
          <w:cantSplit/>
          <w:trHeight w:val="360"/>
          <w:jc w:val="center"/>
        </w:trPr>
        <w:tc>
          <w:tcPr>
            <w:tcW w:w="1019" w:type="dxa"/>
            <w:gridSpan w:val="2"/>
            <w:vMerge/>
            <w:vAlign w:val="center"/>
          </w:tcPr>
          <w:p w:rsidR="000A3159" w:rsidRDefault="000A3159">
            <w:pPr>
              <w:spacing w:line="400" w:lineRule="exact"/>
              <w:jc w:val="center"/>
              <w:rPr>
                <w:rFonts w:ascii="宋体"/>
              </w:rPr>
            </w:pPr>
          </w:p>
        </w:tc>
        <w:tc>
          <w:tcPr>
            <w:tcW w:w="881" w:type="dxa"/>
            <w:vAlign w:val="center"/>
          </w:tcPr>
          <w:p w:rsidR="000A3159" w:rsidRDefault="000A3159">
            <w:pPr>
              <w:spacing w:line="400" w:lineRule="exact"/>
              <w:jc w:val="center"/>
              <w:rPr>
                <w:rFonts w:ascii="宋体"/>
              </w:rPr>
            </w:pPr>
          </w:p>
        </w:tc>
        <w:tc>
          <w:tcPr>
            <w:tcW w:w="791" w:type="dxa"/>
            <w:vAlign w:val="center"/>
          </w:tcPr>
          <w:p w:rsidR="000A3159" w:rsidRDefault="000A3159">
            <w:pPr>
              <w:spacing w:line="400" w:lineRule="exact"/>
              <w:jc w:val="center"/>
              <w:rPr>
                <w:rFonts w:ascii="宋体"/>
              </w:rPr>
            </w:pPr>
          </w:p>
        </w:tc>
        <w:tc>
          <w:tcPr>
            <w:tcW w:w="617" w:type="dxa"/>
            <w:vAlign w:val="center"/>
          </w:tcPr>
          <w:p w:rsidR="000A3159" w:rsidRDefault="000A3159">
            <w:pPr>
              <w:spacing w:line="400" w:lineRule="exact"/>
              <w:jc w:val="center"/>
              <w:rPr>
                <w:rFonts w:ascii="宋体"/>
              </w:rPr>
            </w:pPr>
          </w:p>
        </w:tc>
        <w:tc>
          <w:tcPr>
            <w:tcW w:w="1118" w:type="dxa"/>
            <w:gridSpan w:val="2"/>
            <w:vAlign w:val="center"/>
          </w:tcPr>
          <w:p w:rsidR="000A3159" w:rsidRDefault="000A3159">
            <w:pPr>
              <w:spacing w:line="400" w:lineRule="exact"/>
              <w:jc w:val="center"/>
              <w:rPr>
                <w:rFonts w:ascii="宋体"/>
              </w:rPr>
            </w:pPr>
          </w:p>
        </w:tc>
        <w:tc>
          <w:tcPr>
            <w:tcW w:w="1176" w:type="dxa"/>
            <w:gridSpan w:val="2"/>
            <w:vAlign w:val="center"/>
          </w:tcPr>
          <w:p w:rsidR="000A3159" w:rsidRDefault="00901DA8">
            <w:pPr>
              <w:spacing w:line="400" w:lineRule="exact"/>
              <w:jc w:val="center"/>
              <w:rPr>
                <w:rFonts w:ascii="宋体"/>
              </w:rPr>
            </w:pPr>
            <w:r>
              <w:rPr>
                <w:rFonts w:ascii="Arial" w:hAnsi="Arial" w:cs="Arial"/>
              </w:rPr>
              <w:t>√</w:t>
            </w:r>
          </w:p>
        </w:tc>
        <w:tc>
          <w:tcPr>
            <w:tcW w:w="841" w:type="dxa"/>
            <w:vAlign w:val="center"/>
          </w:tcPr>
          <w:p w:rsidR="000A3159" w:rsidRDefault="000A3159">
            <w:pPr>
              <w:spacing w:line="400" w:lineRule="exact"/>
              <w:jc w:val="center"/>
              <w:rPr>
                <w:rFonts w:ascii="宋体"/>
              </w:rPr>
            </w:pPr>
          </w:p>
        </w:tc>
        <w:tc>
          <w:tcPr>
            <w:tcW w:w="1262" w:type="dxa"/>
            <w:gridSpan w:val="2"/>
            <w:vAlign w:val="center"/>
          </w:tcPr>
          <w:p w:rsidR="000A3159" w:rsidRDefault="000A3159">
            <w:pPr>
              <w:spacing w:line="400" w:lineRule="exact"/>
              <w:jc w:val="center"/>
              <w:rPr>
                <w:rFonts w:ascii="宋体"/>
              </w:rPr>
            </w:pPr>
          </w:p>
        </w:tc>
        <w:tc>
          <w:tcPr>
            <w:tcW w:w="1256" w:type="dxa"/>
            <w:vAlign w:val="center"/>
          </w:tcPr>
          <w:p w:rsidR="000A3159" w:rsidRDefault="000A3159">
            <w:pPr>
              <w:spacing w:line="400" w:lineRule="exact"/>
              <w:jc w:val="center"/>
              <w:rPr>
                <w:rFonts w:ascii="宋体"/>
              </w:rPr>
            </w:pPr>
          </w:p>
        </w:tc>
        <w:tc>
          <w:tcPr>
            <w:tcW w:w="1025" w:type="dxa"/>
            <w:vAlign w:val="center"/>
          </w:tcPr>
          <w:p w:rsidR="000A3159" w:rsidRDefault="000A3159">
            <w:pPr>
              <w:spacing w:line="400" w:lineRule="exact"/>
              <w:jc w:val="center"/>
              <w:rPr>
                <w:rFonts w:ascii="宋体"/>
              </w:rPr>
            </w:pPr>
          </w:p>
        </w:tc>
      </w:tr>
      <w:tr w:rsidR="000A3159">
        <w:trPr>
          <w:cantSplit/>
          <w:trHeight w:val="870"/>
          <w:jc w:val="center"/>
        </w:trPr>
        <w:tc>
          <w:tcPr>
            <w:tcW w:w="1019" w:type="dxa"/>
            <w:gridSpan w:val="2"/>
            <w:vMerge w:val="restart"/>
            <w:vAlign w:val="center"/>
          </w:tcPr>
          <w:p w:rsidR="000A3159" w:rsidRDefault="00901DA8">
            <w:pPr>
              <w:spacing w:line="400" w:lineRule="exact"/>
              <w:jc w:val="center"/>
              <w:rPr>
                <w:rFonts w:ascii="宋体"/>
              </w:rPr>
            </w:pPr>
            <w:r>
              <w:rPr>
                <w:rFonts w:ascii="宋体" w:hint="eastAsia"/>
              </w:rPr>
              <w:t>题目类型</w:t>
            </w:r>
          </w:p>
        </w:tc>
        <w:tc>
          <w:tcPr>
            <w:tcW w:w="881" w:type="dxa"/>
            <w:vAlign w:val="center"/>
          </w:tcPr>
          <w:p w:rsidR="000A3159" w:rsidRDefault="00901DA8">
            <w:pPr>
              <w:spacing w:line="400" w:lineRule="exact"/>
              <w:rPr>
                <w:rFonts w:ascii="宋体"/>
                <w:spacing w:val="-20"/>
              </w:rPr>
            </w:pPr>
            <w:r>
              <w:rPr>
                <w:rFonts w:ascii="宋体" w:hint="eastAsia"/>
              </w:rPr>
              <w:t>工程项目规划管理</w:t>
            </w:r>
          </w:p>
        </w:tc>
        <w:tc>
          <w:tcPr>
            <w:tcW w:w="791" w:type="dxa"/>
            <w:vAlign w:val="center"/>
          </w:tcPr>
          <w:p w:rsidR="000A3159" w:rsidRDefault="00901DA8">
            <w:pPr>
              <w:spacing w:line="400" w:lineRule="exact"/>
              <w:jc w:val="center"/>
              <w:rPr>
                <w:rFonts w:ascii="宋体"/>
              </w:rPr>
            </w:pPr>
            <w:r>
              <w:rPr>
                <w:rFonts w:ascii="宋体" w:hint="eastAsia"/>
                <w:spacing w:val="-20"/>
              </w:rPr>
              <w:t>工程设计</w:t>
            </w:r>
          </w:p>
        </w:tc>
        <w:tc>
          <w:tcPr>
            <w:tcW w:w="617" w:type="dxa"/>
            <w:vAlign w:val="center"/>
          </w:tcPr>
          <w:p w:rsidR="000A3159" w:rsidRDefault="00901DA8">
            <w:pPr>
              <w:spacing w:line="400" w:lineRule="exact"/>
              <w:jc w:val="center"/>
              <w:rPr>
                <w:rFonts w:ascii="宋体"/>
              </w:rPr>
            </w:pPr>
            <w:r>
              <w:rPr>
                <w:rFonts w:ascii="宋体" w:hint="eastAsia"/>
              </w:rPr>
              <w:t>工程技术</w:t>
            </w:r>
          </w:p>
        </w:tc>
        <w:tc>
          <w:tcPr>
            <w:tcW w:w="1118" w:type="dxa"/>
            <w:gridSpan w:val="2"/>
            <w:vAlign w:val="center"/>
          </w:tcPr>
          <w:p w:rsidR="000A3159" w:rsidRDefault="00901DA8">
            <w:pPr>
              <w:spacing w:line="400" w:lineRule="exact"/>
              <w:jc w:val="center"/>
              <w:rPr>
                <w:rFonts w:ascii="宋体"/>
              </w:rPr>
            </w:pPr>
            <w:r>
              <w:rPr>
                <w:rFonts w:ascii="宋体" w:hint="eastAsia"/>
              </w:rPr>
              <w:t>技术攻关改造推广</w:t>
            </w:r>
          </w:p>
        </w:tc>
        <w:tc>
          <w:tcPr>
            <w:tcW w:w="1176" w:type="dxa"/>
            <w:gridSpan w:val="2"/>
            <w:vAlign w:val="center"/>
          </w:tcPr>
          <w:p w:rsidR="000A3159" w:rsidRDefault="00901DA8">
            <w:pPr>
              <w:spacing w:line="400" w:lineRule="exact"/>
              <w:jc w:val="center"/>
              <w:rPr>
                <w:rFonts w:ascii="宋体"/>
              </w:rPr>
            </w:pPr>
            <w:r>
              <w:rPr>
                <w:rFonts w:ascii="宋体" w:hint="eastAsia"/>
              </w:rPr>
              <w:t>应用基础性研究</w:t>
            </w:r>
          </w:p>
        </w:tc>
        <w:tc>
          <w:tcPr>
            <w:tcW w:w="2103" w:type="dxa"/>
            <w:gridSpan w:val="3"/>
            <w:vMerge w:val="restart"/>
            <w:vAlign w:val="center"/>
          </w:tcPr>
          <w:p w:rsidR="000A3159" w:rsidRDefault="00901DA8">
            <w:pPr>
              <w:spacing w:line="400" w:lineRule="exact"/>
              <w:jc w:val="center"/>
              <w:rPr>
                <w:rFonts w:ascii="宋体"/>
              </w:rPr>
            </w:pPr>
            <w:r>
              <w:rPr>
                <w:rFonts w:ascii="宋体" w:hint="eastAsia"/>
              </w:rPr>
              <w:t>其它</w:t>
            </w:r>
          </w:p>
        </w:tc>
        <w:tc>
          <w:tcPr>
            <w:tcW w:w="2281" w:type="dxa"/>
            <w:gridSpan w:val="2"/>
            <w:vMerge w:val="restart"/>
            <w:vAlign w:val="center"/>
          </w:tcPr>
          <w:p w:rsidR="000A3159" w:rsidRDefault="000A3159">
            <w:pPr>
              <w:spacing w:line="400" w:lineRule="exact"/>
              <w:jc w:val="center"/>
              <w:rPr>
                <w:rFonts w:ascii="宋体"/>
              </w:rPr>
            </w:pPr>
          </w:p>
        </w:tc>
      </w:tr>
      <w:tr w:rsidR="000A3159">
        <w:trPr>
          <w:cantSplit/>
          <w:trHeight w:val="627"/>
          <w:jc w:val="center"/>
        </w:trPr>
        <w:tc>
          <w:tcPr>
            <w:tcW w:w="1019" w:type="dxa"/>
            <w:gridSpan w:val="2"/>
            <w:vMerge/>
            <w:vAlign w:val="center"/>
          </w:tcPr>
          <w:p w:rsidR="000A3159" w:rsidRDefault="000A3159">
            <w:pPr>
              <w:spacing w:line="400" w:lineRule="exact"/>
              <w:jc w:val="center"/>
              <w:rPr>
                <w:rFonts w:ascii="宋体"/>
              </w:rPr>
            </w:pPr>
          </w:p>
        </w:tc>
        <w:tc>
          <w:tcPr>
            <w:tcW w:w="881" w:type="dxa"/>
            <w:vAlign w:val="center"/>
          </w:tcPr>
          <w:p w:rsidR="000A3159" w:rsidRDefault="000A3159">
            <w:pPr>
              <w:spacing w:line="400" w:lineRule="exact"/>
              <w:jc w:val="center"/>
              <w:rPr>
                <w:rFonts w:ascii="宋体"/>
              </w:rPr>
            </w:pPr>
          </w:p>
        </w:tc>
        <w:tc>
          <w:tcPr>
            <w:tcW w:w="791" w:type="dxa"/>
            <w:vAlign w:val="center"/>
          </w:tcPr>
          <w:p w:rsidR="000A3159" w:rsidRDefault="000A3159">
            <w:pPr>
              <w:spacing w:line="400" w:lineRule="exact"/>
              <w:jc w:val="center"/>
              <w:rPr>
                <w:rFonts w:ascii="宋体"/>
              </w:rPr>
            </w:pPr>
          </w:p>
        </w:tc>
        <w:tc>
          <w:tcPr>
            <w:tcW w:w="617" w:type="dxa"/>
            <w:vAlign w:val="center"/>
          </w:tcPr>
          <w:p w:rsidR="000A3159" w:rsidRDefault="00901DA8">
            <w:pPr>
              <w:spacing w:line="400" w:lineRule="exact"/>
              <w:jc w:val="center"/>
              <w:rPr>
                <w:rFonts w:ascii="宋体"/>
              </w:rPr>
            </w:pPr>
            <w:r>
              <w:rPr>
                <w:rFonts w:ascii="宋体" w:hint="eastAsia"/>
              </w:rPr>
              <w:t>√</w:t>
            </w:r>
          </w:p>
        </w:tc>
        <w:tc>
          <w:tcPr>
            <w:tcW w:w="1118" w:type="dxa"/>
            <w:gridSpan w:val="2"/>
            <w:vAlign w:val="center"/>
          </w:tcPr>
          <w:p w:rsidR="000A3159" w:rsidRDefault="000A3159">
            <w:pPr>
              <w:spacing w:line="400" w:lineRule="exact"/>
              <w:jc w:val="center"/>
              <w:rPr>
                <w:rFonts w:ascii="宋体"/>
              </w:rPr>
            </w:pPr>
          </w:p>
        </w:tc>
        <w:tc>
          <w:tcPr>
            <w:tcW w:w="1176" w:type="dxa"/>
            <w:gridSpan w:val="2"/>
            <w:vAlign w:val="center"/>
          </w:tcPr>
          <w:p w:rsidR="000A3159" w:rsidRDefault="000A3159">
            <w:pPr>
              <w:spacing w:line="400" w:lineRule="exact"/>
              <w:jc w:val="center"/>
              <w:rPr>
                <w:rFonts w:ascii="宋体"/>
              </w:rPr>
            </w:pPr>
          </w:p>
        </w:tc>
        <w:tc>
          <w:tcPr>
            <w:tcW w:w="2103" w:type="dxa"/>
            <w:gridSpan w:val="3"/>
            <w:vMerge/>
            <w:vAlign w:val="center"/>
          </w:tcPr>
          <w:p w:rsidR="000A3159" w:rsidRDefault="000A3159">
            <w:pPr>
              <w:spacing w:line="400" w:lineRule="exact"/>
              <w:jc w:val="center"/>
              <w:rPr>
                <w:rFonts w:ascii="宋体"/>
              </w:rPr>
            </w:pPr>
          </w:p>
        </w:tc>
        <w:tc>
          <w:tcPr>
            <w:tcW w:w="2281" w:type="dxa"/>
            <w:gridSpan w:val="2"/>
            <w:vMerge/>
            <w:vAlign w:val="center"/>
          </w:tcPr>
          <w:p w:rsidR="000A3159" w:rsidRDefault="000A3159">
            <w:pPr>
              <w:spacing w:line="400" w:lineRule="exact"/>
              <w:jc w:val="center"/>
              <w:rPr>
                <w:rFonts w:ascii="宋体"/>
              </w:rPr>
            </w:pPr>
          </w:p>
        </w:tc>
      </w:tr>
      <w:tr w:rsidR="000A3159">
        <w:trPr>
          <w:cantSplit/>
          <w:trHeight w:val="4509"/>
          <w:jc w:val="center"/>
        </w:trPr>
        <w:tc>
          <w:tcPr>
            <w:tcW w:w="9986" w:type="dxa"/>
            <w:gridSpan w:val="14"/>
          </w:tcPr>
          <w:p w:rsidR="000A3159" w:rsidRDefault="00901DA8">
            <w:pPr>
              <w:numPr>
                <w:ilvl w:val="0"/>
                <w:numId w:val="1"/>
              </w:numPr>
              <w:spacing w:line="360" w:lineRule="auto"/>
              <w:ind w:firstLineChars="200" w:firstLine="458"/>
              <w:jc w:val="left"/>
              <w:rPr>
                <w:rFonts w:ascii="宋体"/>
                <w:b/>
                <w:spacing w:val="-6"/>
                <w:sz w:val="24"/>
              </w:rPr>
            </w:pPr>
            <w:r>
              <w:rPr>
                <w:rFonts w:ascii="宋体" w:hint="eastAsia"/>
                <w:b/>
                <w:spacing w:val="-6"/>
                <w:sz w:val="24"/>
              </w:rPr>
              <w:t>课题来源、选题依据、课题研究目的、工程应用价值</w:t>
            </w:r>
          </w:p>
          <w:p w:rsidR="000A3159" w:rsidRDefault="00901DA8">
            <w:pPr>
              <w:numPr>
                <w:ilvl w:val="1"/>
                <w:numId w:val="1"/>
              </w:numPr>
              <w:spacing w:line="360" w:lineRule="auto"/>
              <w:ind w:firstLineChars="200" w:firstLine="458"/>
              <w:jc w:val="left"/>
              <w:rPr>
                <w:rFonts w:ascii="宋体"/>
                <w:b/>
                <w:spacing w:val="-6"/>
                <w:sz w:val="24"/>
              </w:rPr>
            </w:pPr>
            <w:r>
              <w:rPr>
                <w:rFonts w:ascii="宋体" w:hint="eastAsia"/>
                <w:b/>
                <w:spacing w:val="-6"/>
                <w:sz w:val="24"/>
              </w:rPr>
              <w:t>课题来源</w:t>
            </w:r>
          </w:p>
          <w:p w:rsidR="000A3159" w:rsidRDefault="00901DA8">
            <w:pPr>
              <w:spacing w:line="360" w:lineRule="auto"/>
              <w:ind w:left="420" w:firstLineChars="200" w:firstLine="456"/>
              <w:jc w:val="left"/>
              <w:rPr>
                <w:rFonts w:ascii="宋体"/>
                <w:spacing w:val="-6"/>
                <w:sz w:val="24"/>
              </w:rPr>
            </w:pPr>
            <w:r>
              <w:rPr>
                <w:rFonts w:ascii="宋体" w:hint="eastAsia"/>
                <w:spacing w:val="-6"/>
                <w:sz w:val="24"/>
              </w:rPr>
              <w:t>本课题是本人参与实习单位的项目舆情分析和预测，通过对舆情</w:t>
            </w:r>
            <w:proofErr w:type="gramStart"/>
            <w:r>
              <w:rPr>
                <w:rFonts w:ascii="宋体" w:hint="eastAsia"/>
                <w:spacing w:val="-6"/>
                <w:sz w:val="24"/>
              </w:rPr>
              <w:t>平台微博数据采集</w:t>
            </w:r>
            <w:proofErr w:type="gramEnd"/>
            <w:r>
              <w:rPr>
                <w:rFonts w:ascii="宋体" w:hint="eastAsia"/>
                <w:spacing w:val="-6"/>
                <w:sz w:val="24"/>
              </w:rPr>
              <w:t>与分析，针对目前</w:t>
            </w:r>
            <w:proofErr w:type="gramStart"/>
            <w:r>
              <w:rPr>
                <w:rFonts w:ascii="宋体" w:hint="eastAsia"/>
                <w:spacing w:val="-6"/>
                <w:sz w:val="24"/>
              </w:rPr>
              <w:t>微博传播</w:t>
            </w:r>
            <w:proofErr w:type="gramEnd"/>
            <w:r>
              <w:rPr>
                <w:rFonts w:ascii="宋体" w:hint="eastAsia"/>
                <w:spacing w:val="-6"/>
                <w:sz w:val="24"/>
              </w:rPr>
              <w:t>中水军泛滥的情况下提出对舆情平台中的</w:t>
            </w:r>
            <w:proofErr w:type="gramStart"/>
            <w:r>
              <w:rPr>
                <w:rFonts w:ascii="宋体" w:hint="eastAsia"/>
                <w:spacing w:val="-6"/>
                <w:sz w:val="24"/>
              </w:rPr>
              <w:t>微博用户</w:t>
            </w:r>
            <w:proofErr w:type="gramEnd"/>
            <w:r>
              <w:rPr>
                <w:rFonts w:ascii="宋体" w:hint="eastAsia"/>
                <w:spacing w:val="-6"/>
                <w:sz w:val="24"/>
              </w:rPr>
              <w:t>进行水军识别的工作。</w:t>
            </w:r>
          </w:p>
          <w:p w:rsidR="000A3159" w:rsidRDefault="00901DA8">
            <w:pPr>
              <w:numPr>
                <w:ilvl w:val="1"/>
                <w:numId w:val="1"/>
              </w:numPr>
              <w:spacing w:line="360" w:lineRule="auto"/>
              <w:ind w:firstLineChars="200" w:firstLine="458"/>
              <w:jc w:val="left"/>
              <w:rPr>
                <w:rFonts w:ascii="宋体"/>
                <w:b/>
                <w:spacing w:val="-6"/>
                <w:sz w:val="24"/>
              </w:rPr>
            </w:pPr>
            <w:r>
              <w:rPr>
                <w:rFonts w:ascii="宋体" w:hint="eastAsia"/>
                <w:b/>
                <w:spacing w:val="-6"/>
                <w:sz w:val="24"/>
              </w:rPr>
              <w:t>选题依据</w:t>
            </w:r>
          </w:p>
          <w:p w:rsidR="000A3159" w:rsidRDefault="00901DA8">
            <w:pPr>
              <w:spacing w:line="360" w:lineRule="auto"/>
              <w:ind w:left="420" w:firstLineChars="200" w:firstLine="480"/>
              <w:jc w:val="left"/>
              <w:rPr>
                <w:rFonts w:ascii="宋体"/>
                <w:spacing w:val="-6"/>
                <w:sz w:val="24"/>
              </w:rPr>
            </w:pPr>
            <w:r>
              <w:rPr>
                <w:rFonts w:ascii="宋体" w:hAnsi="宋体" w:cs="宋体" w:hint="eastAsia"/>
                <w:color w:val="000000"/>
                <w:sz w:val="24"/>
              </w:rPr>
              <w:t>当前，以Twitter、Facebook、微信、百度贴吧、人人网、新</w:t>
            </w:r>
            <w:proofErr w:type="gramStart"/>
            <w:r>
              <w:rPr>
                <w:rFonts w:ascii="宋体" w:hAnsi="宋体" w:cs="宋体" w:hint="eastAsia"/>
                <w:color w:val="000000"/>
                <w:sz w:val="24"/>
              </w:rPr>
              <w:t>浪微博</w:t>
            </w:r>
            <w:proofErr w:type="gramEnd"/>
            <w:r>
              <w:rPr>
                <w:rFonts w:ascii="宋体" w:hAnsi="宋体" w:cs="宋体" w:hint="eastAsia"/>
                <w:color w:val="000000"/>
                <w:sz w:val="24"/>
              </w:rPr>
              <w:t>等为代表的在线社交网络在新闻传播、网民互助、品牌营销、知识信息传播等方面表现出积极作用。基于社交网络的信息传播也越来越深入和广泛。研究表明，社交网络中的信息传播与传统媒体中的信息传播相比，呈现出规模大、实时、快速等特点。其对公民日常生活、国家经济和公共安全的影响越来越深入。然而近年来，社交网络上出现谣言信息盛行、欺诈活动猖獗等负面因素，特别是有组织的网络水军的出现，更加放大了这些负面因素，从而动摇了社交网络的安全基础，最终会影响社交网络的发展前景。</w:t>
            </w:r>
            <w:proofErr w:type="gramStart"/>
            <w:r>
              <w:rPr>
                <w:rFonts w:ascii="宋体" w:hAnsi="宋体" w:cs="宋体" w:hint="eastAsia"/>
                <w:color w:val="000000"/>
                <w:sz w:val="24"/>
              </w:rPr>
              <w:t>微博凭借</w:t>
            </w:r>
            <w:proofErr w:type="gramEnd"/>
            <w:r>
              <w:rPr>
                <w:rFonts w:ascii="宋体" w:hAnsi="宋体" w:cs="宋体" w:hint="eastAsia"/>
                <w:color w:val="000000"/>
                <w:sz w:val="24"/>
              </w:rPr>
              <w:t>传播速度快、用户多、便捷等特点风靡世界，已成为最具影响力的社会媒体之一．</w:t>
            </w:r>
            <w:proofErr w:type="gramStart"/>
            <w:r>
              <w:rPr>
                <w:rFonts w:ascii="宋体" w:hAnsi="宋体" w:cs="宋体" w:hint="eastAsia"/>
                <w:color w:val="000000"/>
                <w:sz w:val="24"/>
              </w:rPr>
              <w:t>随着微博平台</w:t>
            </w:r>
            <w:proofErr w:type="gramEnd"/>
            <w:r>
              <w:rPr>
                <w:rFonts w:ascii="宋体" w:hAnsi="宋体" w:cs="宋体" w:hint="eastAsia"/>
                <w:color w:val="000000"/>
                <w:sz w:val="24"/>
              </w:rPr>
              <w:t>用户量、数据量剧增，传播效应不断扩大，</w:t>
            </w:r>
            <w:proofErr w:type="gramStart"/>
            <w:r>
              <w:rPr>
                <w:rFonts w:ascii="宋体" w:hAnsi="宋体" w:cs="宋体" w:hint="eastAsia"/>
                <w:color w:val="000000"/>
                <w:sz w:val="24"/>
              </w:rPr>
              <w:t>微博已</w:t>
            </w:r>
            <w:proofErr w:type="gramEnd"/>
            <w:r>
              <w:rPr>
                <w:rFonts w:ascii="宋体" w:hAnsi="宋体" w:cs="宋体" w:hint="eastAsia"/>
                <w:color w:val="000000"/>
                <w:sz w:val="24"/>
              </w:rPr>
              <w:t>成为“网络水军”的主战场。2013年4月“雅安地震”，</w:t>
            </w:r>
            <w:proofErr w:type="gramStart"/>
            <w:r>
              <w:rPr>
                <w:rFonts w:ascii="宋体" w:hAnsi="宋体" w:cs="宋体" w:hint="eastAsia"/>
                <w:color w:val="000000"/>
                <w:sz w:val="24"/>
              </w:rPr>
              <w:t>微博一方面</w:t>
            </w:r>
            <w:proofErr w:type="gramEnd"/>
            <w:r>
              <w:rPr>
                <w:rFonts w:ascii="宋体" w:hAnsi="宋体" w:cs="宋体" w:hint="eastAsia"/>
                <w:color w:val="000000"/>
                <w:sz w:val="24"/>
              </w:rPr>
              <w:t>成为最有力的信息传播媒体，各种“大V”、政务微博、平民账号等充分</w:t>
            </w:r>
            <w:proofErr w:type="gramStart"/>
            <w:r>
              <w:rPr>
                <w:rFonts w:ascii="宋体" w:hAnsi="宋体" w:cs="宋体" w:hint="eastAsia"/>
                <w:color w:val="000000"/>
                <w:sz w:val="24"/>
              </w:rPr>
              <w:t>利用微博的</w:t>
            </w:r>
            <w:proofErr w:type="gramEnd"/>
            <w:r>
              <w:rPr>
                <w:rFonts w:ascii="宋体" w:hAnsi="宋体" w:cs="宋体" w:hint="eastAsia"/>
                <w:color w:val="000000"/>
                <w:sz w:val="24"/>
              </w:rPr>
              <w:t>信息扩散能力，帮助救灾。但另一方面，也有不法分子利用</w:t>
            </w:r>
            <w:proofErr w:type="gramStart"/>
            <w:r>
              <w:rPr>
                <w:rFonts w:ascii="宋体" w:hAnsi="宋体" w:cs="宋体" w:hint="eastAsia"/>
                <w:color w:val="000000"/>
                <w:sz w:val="24"/>
              </w:rPr>
              <w:t>微博传播</w:t>
            </w:r>
            <w:proofErr w:type="gramEnd"/>
            <w:r>
              <w:rPr>
                <w:rFonts w:ascii="宋体" w:hAnsi="宋体" w:cs="宋体" w:hint="eastAsia"/>
                <w:color w:val="000000"/>
                <w:sz w:val="24"/>
              </w:rPr>
              <w:t>谣言，欺骗公众，造成社会的不稳定和民众恐慌，带来极坏的后果。如何快速有效的识别出社交网络中的网络水军，遏制垃圾信息的传播，对于维护公民生活的正常秩序和国家公共安全具有重要意义。</w:t>
            </w:r>
          </w:p>
        </w:tc>
      </w:tr>
      <w:tr w:rsidR="000A3159">
        <w:trPr>
          <w:cantSplit/>
          <w:trHeight w:val="4508"/>
          <w:jc w:val="center"/>
        </w:trPr>
        <w:tc>
          <w:tcPr>
            <w:tcW w:w="9986" w:type="dxa"/>
            <w:gridSpan w:val="14"/>
          </w:tcPr>
          <w:p w:rsidR="000A3159" w:rsidRDefault="00901DA8">
            <w:pPr>
              <w:numPr>
                <w:ilvl w:val="1"/>
                <w:numId w:val="1"/>
              </w:numPr>
              <w:spacing w:line="360" w:lineRule="auto"/>
              <w:ind w:firstLineChars="200" w:firstLine="458"/>
              <w:jc w:val="left"/>
              <w:rPr>
                <w:rFonts w:ascii="宋体"/>
                <w:b/>
                <w:spacing w:val="-6"/>
                <w:sz w:val="24"/>
              </w:rPr>
            </w:pPr>
            <w:r>
              <w:rPr>
                <w:rFonts w:ascii="宋体" w:hint="eastAsia"/>
                <w:b/>
                <w:spacing w:val="-6"/>
                <w:sz w:val="24"/>
              </w:rPr>
              <w:lastRenderedPageBreak/>
              <w:t>课题研究目的</w:t>
            </w:r>
          </w:p>
          <w:p w:rsidR="000A3159" w:rsidRDefault="00901DA8">
            <w:pPr>
              <w:spacing w:line="360" w:lineRule="auto"/>
              <w:ind w:left="420" w:firstLineChars="200" w:firstLine="456"/>
              <w:jc w:val="left"/>
              <w:rPr>
                <w:rFonts w:ascii="宋体"/>
                <w:spacing w:val="-6"/>
                <w:sz w:val="24"/>
              </w:rPr>
            </w:pPr>
            <w:r>
              <w:rPr>
                <w:rFonts w:ascii="宋体" w:hint="eastAsia"/>
                <w:spacing w:val="-6"/>
                <w:sz w:val="24"/>
              </w:rPr>
              <w:t>本课题是</w:t>
            </w:r>
            <w:r>
              <w:rPr>
                <w:rFonts w:ascii="Arial" w:hAnsi="Arial" w:cs="Arial" w:hint="eastAsia"/>
                <w:color w:val="222222"/>
                <w:sz w:val="24"/>
                <w:shd w:val="clear" w:color="auto" w:fill="FFFFFF"/>
              </w:rPr>
              <w:t>通过挖掘社交网络中的用户行为、关系特征和文本内容，进行综合分析，发现潜藏在复杂网络环境中的水军行为特征，由于社交</w:t>
            </w:r>
            <w:proofErr w:type="gramStart"/>
            <w:r>
              <w:rPr>
                <w:rFonts w:ascii="Arial" w:hAnsi="Arial" w:cs="Arial" w:hint="eastAsia"/>
                <w:color w:val="222222"/>
                <w:sz w:val="24"/>
                <w:shd w:val="clear" w:color="auto" w:fill="FFFFFF"/>
              </w:rPr>
              <w:t>网数据</w:t>
            </w:r>
            <w:proofErr w:type="gramEnd"/>
            <w:r>
              <w:rPr>
                <w:rFonts w:ascii="Arial" w:hAnsi="Arial" w:cs="Arial" w:hint="eastAsia"/>
                <w:color w:val="222222"/>
                <w:sz w:val="24"/>
                <w:shd w:val="clear" w:color="auto" w:fill="FFFFFF"/>
              </w:rPr>
              <w:t>非常庞大而标记数据非常少，故采用半监督学习方法，从而实现网络水军识别。</w:t>
            </w:r>
          </w:p>
          <w:p w:rsidR="000A3159" w:rsidRDefault="00901DA8">
            <w:pPr>
              <w:numPr>
                <w:ilvl w:val="1"/>
                <w:numId w:val="1"/>
              </w:numPr>
              <w:spacing w:line="360" w:lineRule="auto"/>
              <w:ind w:firstLineChars="200" w:firstLine="458"/>
              <w:jc w:val="left"/>
              <w:rPr>
                <w:rFonts w:ascii="宋体"/>
                <w:b/>
                <w:spacing w:val="-6"/>
                <w:sz w:val="24"/>
              </w:rPr>
            </w:pPr>
            <w:r>
              <w:rPr>
                <w:rFonts w:ascii="宋体" w:hint="eastAsia"/>
                <w:b/>
                <w:spacing w:val="-6"/>
                <w:sz w:val="24"/>
              </w:rPr>
              <w:t>工程应用价值</w:t>
            </w:r>
          </w:p>
          <w:p w:rsidR="000A3159" w:rsidRDefault="00901DA8">
            <w:pPr>
              <w:spacing w:line="360" w:lineRule="auto"/>
              <w:ind w:left="420" w:firstLineChars="200" w:firstLine="456"/>
              <w:jc w:val="left"/>
              <w:rPr>
                <w:rFonts w:ascii="宋体"/>
                <w:spacing w:val="-6"/>
                <w:sz w:val="24"/>
              </w:rPr>
            </w:pPr>
            <w:r>
              <w:rPr>
                <w:rFonts w:ascii="宋体" w:hint="eastAsia"/>
                <w:spacing w:val="-6"/>
                <w:sz w:val="24"/>
              </w:rPr>
              <w:t>本课题选自实习公司的实际项目。目前在公司的舆情分析和预测项目中发现存在大量水军，本课题项目的目的就是研究并实现对海量</w:t>
            </w:r>
            <w:proofErr w:type="gramStart"/>
            <w:r>
              <w:rPr>
                <w:rFonts w:ascii="宋体" w:hint="eastAsia"/>
                <w:spacing w:val="-6"/>
                <w:sz w:val="24"/>
              </w:rPr>
              <w:t>微博数据</w:t>
            </w:r>
            <w:proofErr w:type="gramEnd"/>
            <w:r>
              <w:rPr>
                <w:rFonts w:ascii="宋体" w:hint="eastAsia"/>
                <w:spacing w:val="-6"/>
                <w:sz w:val="24"/>
              </w:rPr>
              <w:t>里面的水军识别，用于后期的舆情监测、引导和预警等功能。</w:t>
            </w:r>
          </w:p>
          <w:p w:rsidR="000A3159" w:rsidRDefault="00901DA8">
            <w:pPr>
              <w:spacing w:line="360" w:lineRule="auto"/>
              <w:ind w:left="420" w:firstLineChars="200" w:firstLine="456"/>
              <w:jc w:val="left"/>
              <w:rPr>
                <w:rFonts w:ascii="宋体"/>
                <w:spacing w:val="-6"/>
                <w:sz w:val="24"/>
              </w:rPr>
            </w:pPr>
            <w:r>
              <w:rPr>
                <w:rFonts w:ascii="宋体" w:hint="eastAsia"/>
                <w:spacing w:val="-6"/>
                <w:sz w:val="24"/>
              </w:rPr>
              <w:t>传统的水军识别主要采用统计机器学习的算法，对账户进行分类，但无法有效地解决目前公司的数据非常庞大而标记数据非常少的问题。为了有效解决不平衡数据分类的问题，本报告提出基于半监督学习的方法应用</w:t>
            </w:r>
            <w:proofErr w:type="gramStart"/>
            <w:r>
              <w:rPr>
                <w:rFonts w:ascii="宋体" w:hint="eastAsia"/>
                <w:spacing w:val="-6"/>
                <w:sz w:val="24"/>
              </w:rPr>
              <w:t>于微博水军</w:t>
            </w:r>
            <w:proofErr w:type="gramEnd"/>
            <w:r>
              <w:rPr>
                <w:rFonts w:ascii="宋体" w:hint="eastAsia"/>
                <w:spacing w:val="-6"/>
                <w:sz w:val="24"/>
              </w:rPr>
              <w:t>识别中，更加准确的识别出社交网络中的水军用户，有助于解决网络水军扰乱互联网</w:t>
            </w:r>
            <w:proofErr w:type="gramStart"/>
            <w:r>
              <w:rPr>
                <w:rFonts w:ascii="宋体" w:hint="eastAsia"/>
                <w:spacing w:val="-6"/>
                <w:sz w:val="24"/>
              </w:rPr>
              <w:t>秩</w:t>
            </w:r>
            <w:proofErr w:type="gramEnd"/>
            <w:r>
              <w:rPr>
                <w:rFonts w:ascii="宋体" w:hint="eastAsia"/>
                <w:spacing w:val="-6"/>
                <w:sz w:val="24"/>
              </w:rPr>
              <w:t>、危害社会安全的问题。</w:t>
            </w: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p w:rsidR="000A3159" w:rsidRDefault="000A3159">
            <w:pPr>
              <w:spacing w:line="360" w:lineRule="auto"/>
              <w:ind w:left="420" w:firstLineChars="200" w:firstLine="456"/>
              <w:jc w:val="left"/>
              <w:rPr>
                <w:rFonts w:ascii="宋体"/>
                <w:spacing w:val="-6"/>
                <w:sz w:val="24"/>
              </w:rPr>
            </w:pPr>
          </w:p>
        </w:tc>
      </w:tr>
      <w:tr w:rsidR="000A3159">
        <w:tblPrEx>
          <w:tblCellMar>
            <w:left w:w="108" w:type="dxa"/>
            <w:right w:w="108" w:type="dxa"/>
          </w:tblCellMar>
        </w:tblPrEx>
        <w:trPr>
          <w:trHeight w:val="456"/>
          <w:jc w:val="center"/>
        </w:trPr>
        <w:tc>
          <w:tcPr>
            <w:tcW w:w="9986" w:type="dxa"/>
            <w:gridSpan w:val="14"/>
            <w:tcBorders>
              <w:right w:val="single" w:sz="4" w:space="0" w:color="auto"/>
            </w:tcBorders>
          </w:tcPr>
          <w:p w:rsidR="000A3159" w:rsidRDefault="00901DA8">
            <w:pPr>
              <w:numPr>
                <w:ilvl w:val="0"/>
                <w:numId w:val="1"/>
              </w:numPr>
              <w:spacing w:line="400" w:lineRule="exact"/>
              <w:jc w:val="left"/>
              <w:rPr>
                <w:rFonts w:ascii="宋体"/>
                <w:spacing w:val="-6"/>
                <w:sz w:val="24"/>
              </w:rPr>
            </w:pPr>
            <w:r>
              <w:rPr>
                <w:rFonts w:ascii="宋体" w:hint="eastAsia"/>
                <w:b/>
                <w:sz w:val="24"/>
              </w:rPr>
              <w:lastRenderedPageBreak/>
              <w:t>中外文献与资料阅读清单</w:t>
            </w:r>
            <w:r>
              <w:rPr>
                <w:rFonts w:ascii="宋体" w:hint="eastAsia"/>
                <w:sz w:val="24"/>
              </w:rPr>
              <w:t>（要求30篇以上）</w:t>
            </w:r>
          </w:p>
        </w:tc>
      </w:tr>
      <w:tr w:rsidR="000A3159">
        <w:tblPrEx>
          <w:tblCellMar>
            <w:left w:w="108" w:type="dxa"/>
            <w:right w:w="108" w:type="dxa"/>
          </w:tblCellMar>
        </w:tblPrEx>
        <w:trPr>
          <w:cantSplit/>
          <w:trHeight w:val="462"/>
          <w:jc w:val="center"/>
        </w:trPr>
        <w:tc>
          <w:tcPr>
            <w:tcW w:w="719" w:type="dxa"/>
            <w:tcBorders>
              <w:right w:val="nil"/>
            </w:tcBorders>
          </w:tcPr>
          <w:p w:rsidR="000A3159" w:rsidRDefault="00901DA8">
            <w:pPr>
              <w:spacing w:line="400" w:lineRule="exact"/>
              <w:jc w:val="left"/>
              <w:rPr>
                <w:rFonts w:ascii="宋体"/>
                <w:sz w:val="24"/>
              </w:rPr>
            </w:pPr>
            <w:r>
              <w:rPr>
                <w:rFonts w:ascii="宋体" w:hint="eastAsia"/>
                <w:sz w:val="24"/>
              </w:rPr>
              <w:t>篇数</w:t>
            </w:r>
          </w:p>
        </w:tc>
        <w:tc>
          <w:tcPr>
            <w:tcW w:w="2625" w:type="dxa"/>
            <w:gridSpan w:val="5"/>
            <w:tcBorders>
              <w:right w:val="nil"/>
            </w:tcBorders>
          </w:tcPr>
          <w:p w:rsidR="000A3159" w:rsidRDefault="00901DA8">
            <w:pPr>
              <w:spacing w:line="400" w:lineRule="exact"/>
              <w:jc w:val="left"/>
              <w:rPr>
                <w:rFonts w:ascii="宋体"/>
                <w:sz w:val="24"/>
              </w:rPr>
            </w:pPr>
            <w:r>
              <w:rPr>
                <w:rFonts w:ascii="宋体" w:hint="eastAsia"/>
                <w:sz w:val="24"/>
              </w:rPr>
              <w:t>34</w:t>
            </w:r>
          </w:p>
        </w:tc>
        <w:tc>
          <w:tcPr>
            <w:tcW w:w="3241" w:type="dxa"/>
            <w:gridSpan w:val="5"/>
            <w:tcBorders>
              <w:right w:val="nil"/>
            </w:tcBorders>
          </w:tcPr>
          <w:p w:rsidR="000A3159" w:rsidRDefault="00901DA8">
            <w:pPr>
              <w:spacing w:line="400" w:lineRule="exact"/>
              <w:jc w:val="left"/>
              <w:rPr>
                <w:rFonts w:ascii="宋体"/>
                <w:sz w:val="24"/>
              </w:rPr>
            </w:pPr>
            <w:r>
              <w:rPr>
                <w:rFonts w:ascii="宋体" w:hint="eastAsia"/>
                <w:sz w:val="24"/>
              </w:rPr>
              <w:t>其中外文文献与资料篇数</w:t>
            </w:r>
          </w:p>
        </w:tc>
        <w:tc>
          <w:tcPr>
            <w:tcW w:w="3401" w:type="dxa"/>
            <w:gridSpan w:val="3"/>
            <w:tcBorders>
              <w:right w:val="single" w:sz="4" w:space="0" w:color="auto"/>
            </w:tcBorders>
          </w:tcPr>
          <w:p w:rsidR="000A3159" w:rsidRDefault="00901DA8">
            <w:pPr>
              <w:spacing w:line="400" w:lineRule="exact"/>
              <w:jc w:val="left"/>
              <w:rPr>
                <w:rFonts w:ascii="宋体"/>
                <w:sz w:val="24"/>
              </w:rPr>
            </w:pPr>
            <w:r>
              <w:rPr>
                <w:rFonts w:ascii="宋体" w:hint="eastAsia"/>
                <w:sz w:val="24"/>
              </w:rPr>
              <w:t>19</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序号</w:t>
            </w:r>
          </w:p>
        </w:tc>
        <w:tc>
          <w:tcPr>
            <w:tcW w:w="4420" w:type="dxa"/>
            <w:gridSpan w:val="7"/>
          </w:tcPr>
          <w:p w:rsidR="000A3159" w:rsidRDefault="00901DA8">
            <w:pPr>
              <w:spacing w:line="400" w:lineRule="exact"/>
              <w:jc w:val="center"/>
              <w:rPr>
                <w:rFonts w:ascii="宋体"/>
                <w:sz w:val="24"/>
              </w:rPr>
            </w:pPr>
            <w:r>
              <w:rPr>
                <w:rFonts w:ascii="宋体" w:hint="eastAsia"/>
                <w:sz w:val="24"/>
              </w:rPr>
              <w:t>题目（及作者）</w:t>
            </w:r>
          </w:p>
        </w:tc>
        <w:tc>
          <w:tcPr>
            <w:tcW w:w="4847" w:type="dxa"/>
            <w:gridSpan w:val="6"/>
          </w:tcPr>
          <w:p w:rsidR="000A3159" w:rsidRDefault="00901DA8">
            <w:pPr>
              <w:spacing w:line="400" w:lineRule="exact"/>
              <w:rPr>
                <w:rFonts w:ascii="宋体"/>
                <w:sz w:val="24"/>
              </w:rPr>
            </w:pPr>
            <w:r>
              <w:rPr>
                <w:rFonts w:ascii="宋体" w:hint="eastAsia"/>
                <w:sz w:val="24"/>
              </w:rPr>
              <w:t>出处（书籍及出版社、期刊名及期刊卷期号等）</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pPr>
            <w:r>
              <w:t>1</w:t>
            </w:r>
          </w:p>
        </w:tc>
        <w:tc>
          <w:tcPr>
            <w:tcW w:w="4420" w:type="dxa"/>
            <w:gridSpan w:val="7"/>
          </w:tcPr>
          <w:p w:rsidR="000A3159" w:rsidRDefault="00901DA8">
            <w:pPr>
              <w:spacing w:line="400" w:lineRule="exact"/>
              <w:jc w:val="left"/>
              <w:rPr>
                <w:szCs w:val="21"/>
              </w:rPr>
            </w:pPr>
            <w:r>
              <w:rPr>
                <w:rFonts w:ascii="宋体" w:hint="eastAsia"/>
                <w:szCs w:val="21"/>
              </w:rPr>
              <w:t>网络水军识别研究（莫倩，杨珂）</w:t>
            </w:r>
          </w:p>
        </w:tc>
        <w:tc>
          <w:tcPr>
            <w:tcW w:w="4847" w:type="dxa"/>
            <w:gridSpan w:val="6"/>
          </w:tcPr>
          <w:p w:rsidR="000A3159" w:rsidRDefault="00901DA8">
            <w:pPr>
              <w:spacing w:line="400" w:lineRule="exact"/>
              <w:jc w:val="left"/>
            </w:pPr>
            <w:r>
              <w:t>软件学报</w:t>
            </w:r>
            <w:r>
              <w:t>.20</w:t>
            </w:r>
            <w:r>
              <w:rPr>
                <w:rFonts w:hint="eastAsia"/>
              </w:rPr>
              <w:t>14</w:t>
            </w:r>
            <w:proofErr w:type="gramStart"/>
            <w:r>
              <w:t>,2</w:t>
            </w:r>
            <w:r>
              <w:rPr>
                <w:rFonts w:hint="eastAsia"/>
              </w:rPr>
              <w:t>5</w:t>
            </w:r>
            <w:proofErr w:type="gramEnd"/>
            <w:r>
              <w:t>(</w:t>
            </w:r>
            <w:r>
              <w:rPr>
                <w:rFonts w:hint="eastAsia"/>
              </w:rPr>
              <w:t>7</w:t>
            </w:r>
            <w:r>
              <w:t>):1</w:t>
            </w:r>
            <w:r>
              <w:rPr>
                <w:rFonts w:hint="eastAsia"/>
              </w:rPr>
              <w:t>505</w:t>
            </w:r>
            <w:r>
              <w:t>~1</w:t>
            </w:r>
            <w:r>
              <w:rPr>
                <w:rFonts w:hint="eastAsia"/>
              </w:rPr>
              <w:t>526</w:t>
            </w:r>
            <w:r>
              <w:t>.</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pPr>
            <w:r>
              <w:t>2</w:t>
            </w:r>
          </w:p>
        </w:tc>
        <w:tc>
          <w:tcPr>
            <w:tcW w:w="4420" w:type="dxa"/>
            <w:gridSpan w:val="7"/>
          </w:tcPr>
          <w:p w:rsidR="000A3159" w:rsidRDefault="00901DA8">
            <w:pPr>
              <w:jc w:val="left"/>
              <w:rPr>
                <w:szCs w:val="21"/>
              </w:rPr>
            </w:pPr>
            <w:proofErr w:type="gramStart"/>
            <w:r>
              <w:rPr>
                <w:rFonts w:ascii="宋体" w:hint="eastAsia"/>
                <w:szCs w:val="21"/>
              </w:rPr>
              <w:t>面向微博的</w:t>
            </w:r>
            <w:proofErr w:type="gramEnd"/>
            <w:r>
              <w:rPr>
                <w:rFonts w:ascii="宋体" w:hint="eastAsia"/>
                <w:szCs w:val="21"/>
              </w:rPr>
              <w:t>概率图水军识别模型（韩忠明，许峰敏，段大高）</w:t>
            </w:r>
          </w:p>
        </w:tc>
        <w:tc>
          <w:tcPr>
            <w:tcW w:w="4847" w:type="dxa"/>
            <w:gridSpan w:val="6"/>
          </w:tcPr>
          <w:p w:rsidR="000A3159" w:rsidRDefault="00901DA8">
            <w:pPr>
              <w:spacing w:line="400" w:lineRule="exact"/>
              <w:jc w:val="left"/>
            </w:pPr>
            <w:r>
              <w:t>计算机</w:t>
            </w:r>
            <w:r>
              <w:rPr>
                <w:rFonts w:hint="eastAsia"/>
              </w:rPr>
              <w:t>研究</w:t>
            </w:r>
            <w:r>
              <w:t>与</w:t>
            </w:r>
            <w:r>
              <w:rPr>
                <w:rFonts w:hint="eastAsia"/>
              </w:rPr>
              <w:t>发展</w:t>
            </w:r>
            <w:r>
              <w:t>,201</w:t>
            </w:r>
            <w:r>
              <w:rPr>
                <w:rFonts w:hint="eastAsia"/>
              </w:rPr>
              <w:t>3</w:t>
            </w:r>
            <w:r>
              <w:t>,</w:t>
            </w:r>
            <w:r>
              <w:rPr>
                <w:rFonts w:hint="eastAsia"/>
              </w:rPr>
              <w:t>50</w:t>
            </w:r>
            <w:r>
              <w:t>(</w:t>
            </w:r>
            <w:proofErr w:type="spellStart"/>
            <w:r>
              <w:rPr>
                <w:rFonts w:hint="eastAsia"/>
              </w:rPr>
              <w:t>suppl</w:t>
            </w:r>
            <w:proofErr w:type="spellEnd"/>
            <w:r>
              <w:t>):</w:t>
            </w:r>
            <w:r>
              <w:rPr>
                <w:rFonts w:hint="eastAsia"/>
              </w:rPr>
              <w:t>180-186</w:t>
            </w:r>
            <w:r>
              <w:t>.</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pPr>
            <w:r>
              <w:t>3</w:t>
            </w:r>
          </w:p>
        </w:tc>
        <w:tc>
          <w:tcPr>
            <w:tcW w:w="4420" w:type="dxa"/>
            <w:gridSpan w:val="7"/>
          </w:tcPr>
          <w:p w:rsidR="000A3159" w:rsidRDefault="00901DA8">
            <w:pPr>
              <w:spacing w:line="400" w:lineRule="exact"/>
              <w:jc w:val="left"/>
            </w:pPr>
            <w:r>
              <w:rPr>
                <w:rFonts w:hint="eastAsia"/>
              </w:rPr>
              <w:t>基于结构和内容的社交网络水军团体识别（周国强，金礼仁）</w:t>
            </w:r>
          </w:p>
        </w:tc>
        <w:tc>
          <w:tcPr>
            <w:tcW w:w="4847" w:type="dxa"/>
            <w:gridSpan w:val="6"/>
          </w:tcPr>
          <w:p w:rsidR="000A3159" w:rsidRDefault="00901DA8">
            <w:pPr>
              <w:spacing w:line="400" w:lineRule="exact"/>
              <w:jc w:val="left"/>
            </w:pPr>
            <w:r>
              <w:rPr>
                <w:rFonts w:hint="eastAsia"/>
              </w:rPr>
              <w:t>南京邮电</w:t>
            </w:r>
            <w:r>
              <w:t>大学硕士学位论文</w:t>
            </w:r>
            <w:r>
              <w:t>,201</w:t>
            </w:r>
            <w:r>
              <w:rPr>
                <w:rFonts w:hint="eastAsia"/>
              </w:rPr>
              <w:t>6</w:t>
            </w:r>
            <w:r>
              <w:t>.</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4</w:t>
            </w:r>
          </w:p>
        </w:tc>
        <w:tc>
          <w:tcPr>
            <w:tcW w:w="4420" w:type="dxa"/>
            <w:gridSpan w:val="7"/>
          </w:tcPr>
          <w:p w:rsidR="000A3159" w:rsidRDefault="00901DA8">
            <w:pPr>
              <w:jc w:val="left"/>
            </w:pPr>
            <w:r>
              <w:rPr>
                <w:rFonts w:ascii="宋体" w:hint="eastAsia"/>
                <w:szCs w:val="21"/>
              </w:rPr>
              <w:t>面向网络舆情数据的异常行为识别（郝亚洲，郑庆华）</w:t>
            </w:r>
          </w:p>
        </w:tc>
        <w:tc>
          <w:tcPr>
            <w:tcW w:w="4847" w:type="dxa"/>
            <w:gridSpan w:val="6"/>
          </w:tcPr>
          <w:p w:rsidR="000A3159" w:rsidRDefault="00901DA8">
            <w:pPr>
              <w:spacing w:line="400" w:lineRule="exact"/>
              <w:ind w:firstLineChars="200" w:firstLine="420"/>
              <w:jc w:val="left"/>
            </w:pPr>
            <w:r>
              <w:t>计算机</w:t>
            </w:r>
            <w:r>
              <w:rPr>
                <w:rFonts w:hint="eastAsia"/>
              </w:rPr>
              <w:t>研究</w:t>
            </w:r>
            <w:r>
              <w:t>与</w:t>
            </w:r>
            <w:r>
              <w:rPr>
                <w:rFonts w:hint="eastAsia"/>
              </w:rPr>
              <w:t>发展</w:t>
            </w:r>
            <w:r>
              <w:t>，</w:t>
            </w:r>
            <w:r>
              <w:t>201</w:t>
            </w:r>
            <w:r>
              <w:rPr>
                <w:rFonts w:hint="eastAsia"/>
              </w:rPr>
              <w:t>6</w:t>
            </w:r>
            <w:r>
              <w:t>,</w:t>
            </w:r>
            <w:r>
              <w:rPr>
                <w:rFonts w:hint="eastAsia"/>
              </w:rPr>
              <w:t>53</w:t>
            </w:r>
            <w:r>
              <w:t>(</w:t>
            </w:r>
            <w:r>
              <w:rPr>
                <w:rFonts w:hint="eastAsia"/>
              </w:rPr>
              <w:t>3</w:t>
            </w:r>
            <w:r>
              <w:t>):</w:t>
            </w:r>
            <w:r>
              <w:rPr>
                <w:rFonts w:hint="eastAsia"/>
              </w:rPr>
              <w:t>611-620</w:t>
            </w:r>
            <w:r>
              <w:t>.</w:t>
            </w:r>
          </w:p>
          <w:p w:rsidR="000A3159" w:rsidRDefault="000A3159">
            <w:pPr>
              <w:spacing w:line="400" w:lineRule="exact"/>
              <w:rPr>
                <w:rFonts w:ascii="宋体"/>
                <w:sz w:val="24"/>
              </w:rPr>
            </w:pP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5</w:t>
            </w:r>
          </w:p>
        </w:tc>
        <w:tc>
          <w:tcPr>
            <w:tcW w:w="4420" w:type="dxa"/>
            <w:gridSpan w:val="7"/>
          </w:tcPr>
          <w:p w:rsidR="000A3159" w:rsidRDefault="00901DA8">
            <w:pPr>
              <w:spacing w:line="400" w:lineRule="exact"/>
              <w:jc w:val="left"/>
              <w:rPr>
                <w:szCs w:val="21"/>
              </w:rPr>
            </w:pPr>
            <w:r>
              <w:rPr>
                <w:rFonts w:ascii="宋体" w:hint="eastAsia"/>
                <w:szCs w:val="21"/>
              </w:rPr>
              <w:t>多元表征军事信息可信度研究（张天宇，林鸿飞）</w:t>
            </w:r>
          </w:p>
        </w:tc>
        <w:tc>
          <w:tcPr>
            <w:tcW w:w="4847" w:type="dxa"/>
            <w:gridSpan w:val="6"/>
          </w:tcPr>
          <w:p w:rsidR="000A3159" w:rsidRDefault="00901DA8">
            <w:pPr>
              <w:spacing w:line="400" w:lineRule="exact"/>
              <w:jc w:val="left"/>
            </w:pPr>
            <w:r>
              <w:rPr>
                <w:rFonts w:hint="eastAsia"/>
              </w:rPr>
              <w:t>计算机工程与科学，</w:t>
            </w:r>
            <w:r>
              <w:rPr>
                <w:rFonts w:hint="eastAsia"/>
              </w:rPr>
              <w:t>2011,33(9)</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6</w:t>
            </w:r>
          </w:p>
        </w:tc>
        <w:tc>
          <w:tcPr>
            <w:tcW w:w="4420" w:type="dxa"/>
            <w:gridSpan w:val="7"/>
          </w:tcPr>
          <w:p w:rsidR="000A3159" w:rsidRDefault="00901DA8">
            <w:pPr>
              <w:spacing w:line="400" w:lineRule="exact"/>
              <w:jc w:val="left"/>
            </w:pPr>
            <w:r>
              <w:rPr>
                <w:rFonts w:hint="eastAsia"/>
              </w:rPr>
              <w:t>基于关系</w:t>
            </w:r>
            <w:proofErr w:type="gramStart"/>
            <w:r>
              <w:rPr>
                <w:rFonts w:hint="eastAsia"/>
              </w:rPr>
              <w:t>图特征的微博</w:t>
            </w:r>
            <w:proofErr w:type="gramEnd"/>
            <w:r>
              <w:rPr>
                <w:rFonts w:hint="eastAsia"/>
              </w:rPr>
              <w:t>水军发现方法（程晓涛，刘彩霞等）</w:t>
            </w:r>
          </w:p>
        </w:tc>
        <w:tc>
          <w:tcPr>
            <w:tcW w:w="4847" w:type="dxa"/>
            <w:gridSpan w:val="6"/>
          </w:tcPr>
          <w:p w:rsidR="000A3159" w:rsidRDefault="00901DA8">
            <w:pPr>
              <w:spacing w:line="400" w:lineRule="exact"/>
              <w:jc w:val="left"/>
            </w:pPr>
            <w:r>
              <w:rPr>
                <w:rFonts w:hint="eastAsia"/>
              </w:rPr>
              <w:t>自动化学报，</w:t>
            </w:r>
            <w:r>
              <w:rPr>
                <w:rFonts w:hint="eastAsia"/>
              </w:rPr>
              <w:t>2015,41(9)</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7</w:t>
            </w:r>
          </w:p>
        </w:tc>
        <w:tc>
          <w:tcPr>
            <w:tcW w:w="4420" w:type="dxa"/>
            <w:gridSpan w:val="7"/>
          </w:tcPr>
          <w:p w:rsidR="000A3159" w:rsidRDefault="00901DA8">
            <w:pPr>
              <w:spacing w:line="400" w:lineRule="exact"/>
              <w:rPr>
                <w:rFonts w:ascii="宋体"/>
                <w:szCs w:val="21"/>
              </w:rPr>
            </w:pPr>
            <w:r>
              <w:rPr>
                <w:rFonts w:ascii="宋体" w:hint="eastAsia"/>
                <w:szCs w:val="21"/>
              </w:rPr>
              <w:t>基于综合指数和熵值法</w:t>
            </w:r>
            <w:proofErr w:type="gramStart"/>
            <w:r>
              <w:rPr>
                <w:rFonts w:ascii="宋体" w:hint="eastAsia"/>
                <w:szCs w:val="21"/>
              </w:rPr>
              <w:t>的微博水军</w:t>
            </w:r>
            <w:proofErr w:type="gramEnd"/>
            <w:r>
              <w:rPr>
                <w:rFonts w:ascii="宋体" w:hint="eastAsia"/>
                <w:szCs w:val="21"/>
              </w:rPr>
              <w:t>自动识别（袁旭萍，王仁武等）</w:t>
            </w:r>
          </w:p>
        </w:tc>
        <w:tc>
          <w:tcPr>
            <w:tcW w:w="4847" w:type="dxa"/>
            <w:gridSpan w:val="6"/>
          </w:tcPr>
          <w:p w:rsidR="000A3159" w:rsidRDefault="00901DA8">
            <w:pPr>
              <w:wordWrap w:val="0"/>
              <w:spacing w:line="400" w:lineRule="exact"/>
              <w:jc w:val="left"/>
            </w:pPr>
            <w:r>
              <w:rPr>
                <w:rFonts w:hint="eastAsia"/>
              </w:rPr>
              <w:t>情报杂志，</w:t>
            </w:r>
            <w:r>
              <w:rPr>
                <w:rFonts w:hint="eastAsia"/>
              </w:rPr>
              <w:t>2014,33(7)</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8</w:t>
            </w:r>
          </w:p>
        </w:tc>
        <w:tc>
          <w:tcPr>
            <w:tcW w:w="4420" w:type="dxa"/>
            <w:gridSpan w:val="7"/>
          </w:tcPr>
          <w:p w:rsidR="000A3159" w:rsidRDefault="00901DA8">
            <w:pPr>
              <w:spacing w:line="400" w:lineRule="exact"/>
              <w:jc w:val="left"/>
              <w:rPr>
                <w:rFonts w:ascii="宋体"/>
                <w:szCs w:val="21"/>
              </w:rPr>
            </w:pPr>
            <w:r>
              <w:rPr>
                <w:rFonts w:ascii="宋体" w:hint="eastAsia"/>
                <w:szCs w:val="21"/>
              </w:rPr>
              <w:t>在线社交网络中异常</w:t>
            </w:r>
            <w:proofErr w:type="gramStart"/>
            <w:r>
              <w:rPr>
                <w:rFonts w:ascii="宋体" w:hint="eastAsia"/>
                <w:szCs w:val="21"/>
              </w:rPr>
              <w:t>帐号</w:t>
            </w:r>
            <w:proofErr w:type="gramEnd"/>
            <w:r>
              <w:rPr>
                <w:rFonts w:ascii="宋体" w:hint="eastAsia"/>
                <w:szCs w:val="21"/>
              </w:rPr>
              <w:t>检测方法研究(</w:t>
            </w:r>
            <w:r>
              <w:rPr>
                <w:rFonts w:ascii="宋体" w:hAnsi="宋体" w:cs="宋体" w:hint="eastAsia"/>
                <w:color w:val="000000"/>
                <w:szCs w:val="21"/>
              </w:rPr>
              <w:t>张玉清,吕少卿,范丹</w:t>
            </w:r>
            <w:proofErr w:type="gramStart"/>
            <w:r>
              <w:rPr>
                <w:rFonts w:ascii="宋体" w:hAnsi="宋体" w:cs="宋体" w:hint="eastAsia"/>
                <w:color w:val="000000"/>
                <w:szCs w:val="21"/>
              </w:rPr>
              <w:t>趵</w:t>
            </w:r>
            <w:proofErr w:type="gramEnd"/>
            <w:r>
              <w:rPr>
                <w:rFonts w:ascii="宋体" w:hint="eastAsia"/>
                <w:szCs w:val="21"/>
              </w:rPr>
              <w:t>)</w:t>
            </w:r>
          </w:p>
        </w:tc>
        <w:tc>
          <w:tcPr>
            <w:tcW w:w="4847" w:type="dxa"/>
            <w:gridSpan w:val="6"/>
          </w:tcPr>
          <w:p w:rsidR="000A3159" w:rsidRDefault="00901DA8">
            <w:pPr>
              <w:wordWrap w:val="0"/>
              <w:spacing w:line="400" w:lineRule="exact"/>
              <w:jc w:val="left"/>
            </w:pPr>
            <w:r>
              <w:rPr>
                <w:rFonts w:hint="eastAsia"/>
              </w:rPr>
              <w:t>计算机学报，</w:t>
            </w:r>
            <w:r>
              <w:rPr>
                <w:rFonts w:hint="eastAsia"/>
              </w:rPr>
              <w:t>2015,38(10)</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9</w:t>
            </w:r>
          </w:p>
        </w:tc>
        <w:tc>
          <w:tcPr>
            <w:tcW w:w="4420" w:type="dxa"/>
            <w:gridSpan w:val="7"/>
          </w:tcPr>
          <w:p w:rsidR="000A3159" w:rsidRDefault="00901DA8">
            <w:pPr>
              <w:spacing w:line="400" w:lineRule="exact"/>
              <w:jc w:val="left"/>
              <w:rPr>
                <w:rFonts w:ascii="宋体"/>
                <w:sz w:val="24"/>
              </w:rPr>
            </w:pPr>
            <w:proofErr w:type="gramStart"/>
            <w:r>
              <w:rPr>
                <w:rFonts w:ascii="宋体" w:hint="eastAsia"/>
                <w:szCs w:val="21"/>
              </w:rPr>
              <w:t>微博用户</w:t>
            </w:r>
            <w:proofErr w:type="gramEnd"/>
            <w:r>
              <w:rPr>
                <w:rFonts w:ascii="宋体" w:hint="eastAsia"/>
                <w:szCs w:val="21"/>
              </w:rPr>
              <w:t>的时间行为研究（张杰斌，秦红）</w:t>
            </w:r>
          </w:p>
        </w:tc>
        <w:tc>
          <w:tcPr>
            <w:tcW w:w="4847" w:type="dxa"/>
            <w:gridSpan w:val="6"/>
          </w:tcPr>
          <w:p w:rsidR="000A3159" w:rsidRDefault="00901DA8">
            <w:pPr>
              <w:wordWrap w:val="0"/>
              <w:spacing w:line="400" w:lineRule="exact"/>
              <w:jc w:val="left"/>
            </w:pPr>
            <w:r>
              <w:rPr>
                <w:rFonts w:hint="eastAsia"/>
              </w:rPr>
              <w:t>计算机科学，</w:t>
            </w:r>
            <w:r>
              <w:rPr>
                <w:rFonts w:hint="eastAsia"/>
              </w:rPr>
              <w:t>2016,43(6)</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10</w:t>
            </w:r>
          </w:p>
        </w:tc>
        <w:tc>
          <w:tcPr>
            <w:tcW w:w="4420" w:type="dxa"/>
            <w:gridSpan w:val="7"/>
          </w:tcPr>
          <w:p w:rsidR="000A3159" w:rsidRDefault="00901DA8">
            <w:pPr>
              <w:spacing w:line="400" w:lineRule="exact"/>
              <w:jc w:val="left"/>
            </w:pPr>
            <w:r>
              <w:rPr>
                <w:rFonts w:hint="eastAsia"/>
              </w:rPr>
              <w:t>基于交互行为的在线社会网络水军检测方法（陈侃，陈亮，朱培栋，熊岳山）</w:t>
            </w:r>
          </w:p>
        </w:tc>
        <w:tc>
          <w:tcPr>
            <w:tcW w:w="4847" w:type="dxa"/>
            <w:gridSpan w:val="6"/>
          </w:tcPr>
          <w:p w:rsidR="000A3159" w:rsidRDefault="00901DA8">
            <w:pPr>
              <w:spacing w:line="400" w:lineRule="exact"/>
              <w:rPr>
                <w:rFonts w:ascii="宋体"/>
                <w:sz w:val="24"/>
              </w:rPr>
            </w:pPr>
            <w:r>
              <w:t>通信学报</w:t>
            </w:r>
            <w:r>
              <w:t>,201</w:t>
            </w:r>
            <w:r>
              <w:rPr>
                <w:rFonts w:hint="eastAsia"/>
              </w:rPr>
              <w:t>5</w:t>
            </w:r>
            <w:r>
              <w:t>,3</w:t>
            </w:r>
            <w:r>
              <w:rPr>
                <w:rFonts w:hint="eastAsia"/>
              </w:rPr>
              <w:t>6</w:t>
            </w:r>
            <w:r>
              <w:t>(7).</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w:t>
            </w:r>
            <w:r>
              <w:rPr>
                <w:rFonts w:ascii="宋体"/>
                <w:sz w:val="24"/>
              </w:rPr>
              <w:t>1</w:t>
            </w:r>
          </w:p>
        </w:tc>
        <w:tc>
          <w:tcPr>
            <w:tcW w:w="4420" w:type="dxa"/>
            <w:gridSpan w:val="7"/>
          </w:tcPr>
          <w:p w:rsidR="000A3159" w:rsidRDefault="00901DA8">
            <w:pPr>
              <w:spacing w:line="400" w:lineRule="exact"/>
              <w:rPr>
                <w:rFonts w:ascii="宋体"/>
                <w:szCs w:val="21"/>
              </w:rPr>
            </w:pPr>
            <w:r>
              <w:rPr>
                <w:rFonts w:ascii="宋体" w:hint="eastAsia"/>
                <w:szCs w:val="21"/>
              </w:rPr>
              <w:t>马尔可夫逻辑网络研究（徐从富，郝春亮，苏保君，楼俊杰）</w:t>
            </w:r>
          </w:p>
        </w:tc>
        <w:tc>
          <w:tcPr>
            <w:tcW w:w="4847" w:type="dxa"/>
            <w:gridSpan w:val="6"/>
          </w:tcPr>
          <w:p w:rsidR="000A3159" w:rsidRDefault="00901DA8">
            <w:pPr>
              <w:wordWrap w:val="0"/>
              <w:spacing w:line="400" w:lineRule="exact"/>
              <w:jc w:val="left"/>
            </w:pPr>
            <w:r>
              <w:rPr>
                <w:rFonts w:hint="eastAsia"/>
              </w:rPr>
              <w:t>软件学报，</w:t>
            </w:r>
            <w:r>
              <w:rPr>
                <w:rFonts w:hint="eastAsia"/>
              </w:rPr>
              <w:t>2011,22(8)</w:t>
            </w:r>
            <w:r>
              <w:t>.</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12</w:t>
            </w:r>
          </w:p>
        </w:tc>
        <w:tc>
          <w:tcPr>
            <w:tcW w:w="4420" w:type="dxa"/>
            <w:gridSpan w:val="7"/>
          </w:tcPr>
          <w:p w:rsidR="000A3159" w:rsidRDefault="00901DA8">
            <w:pPr>
              <w:spacing w:line="400" w:lineRule="exact"/>
              <w:jc w:val="left"/>
            </w:pPr>
            <w:r>
              <w:rPr>
                <w:rFonts w:ascii="宋体" w:hint="eastAsia"/>
                <w:szCs w:val="21"/>
              </w:rPr>
              <w:t>基于转发关系</w:t>
            </w:r>
            <w:proofErr w:type="gramStart"/>
            <w:r>
              <w:rPr>
                <w:rFonts w:ascii="宋体" w:hint="eastAsia"/>
                <w:szCs w:val="21"/>
              </w:rPr>
              <w:t>的微博话题</w:t>
            </w:r>
            <w:proofErr w:type="gramEnd"/>
            <w:r>
              <w:rPr>
                <w:rFonts w:ascii="宋体" w:hint="eastAsia"/>
                <w:szCs w:val="21"/>
              </w:rPr>
              <w:t>演化算法（徐伟,赵斌,吉根林）</w:t>
            </w:r>
          </w:p>
        </w:tc>
        <w:tc>
          <w:tcPr>
            <w:tcW w:w="4847" w:type="dxa"/>
            <w:gridSpan w:val="6"/>
          </w:tcPr>
          <w:p w:rsidR="000A3159" w:rsidRDefault="00901DA8">
            <w:pPr>
              <w:wordWrap w:val="0"/>
              <w:spacing w:line="400" w:lineRule="exact"/>
              <w:jc w:val="left"/>
            </w:pPr>
            <w:r>
              <w:rPr>
                <w:rFonts w:hint="eastAsia"/>
              </w:rPr>
              <w:t>计算机科学，</w:t>
            </w:r>
            <w:r>
              <w:rPr>
                <w:rFonts w:hint="eastAsia"/>
              </w:rPr>
              <w:t>2016,43(2).</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13</w:t>
            </w:r>
          </w:p>
        </w:tc>
        <w:tc>
          <w:tcPr>
            <w:tcW w:w="4420" w:type="dxa"/>
            <w:gridSpan w:val="7"/>
          </w:tcPr>
          <w:p w:rsidR="000A3159" w:rsidRDefault="00901DA8">
            <w:pPr>
              <w:spacing w:line="400" w:lineRule="exact"/>
              <w:jc w:val="left"/>
            </w:pPr>
            <w:proofErr w:type="gramStart"/>
            <w:r>
              <w:rPr>
                <w:rFonts w:hint="eastAsia"/>
              </w:rPr>
              <w:t>微博消息</w:t>
            </w:r>
            <w:proofErr w:type="gramEnd"/>
            <w:r>
              <w:rPr>
                <w:rFonts w:hint="eastAsia"/>
              </w:rPr>
              <w:t>传播中意见领袖影响力建模研究（王晨旭</w:t>
            </w:r>
            <w:r>
              <w:rPr>
                <w:rFonts w:hint="eastAsia"/>
              </w:rPr>
              <w:t>,</w:t>
            </w:r>
            <w:r>
              <w:rPr>
                <w:rFonts w:hint="eastAsia"/>
              </w:rPr>
              <w:t>管晓宏</w:t>
            </w:r>
            <w:r>
              <w:rPr>
                <w:rFonts w:hint="eastAsia"/>
              </w:rPr>
              <w:t>,</w:t>
            </w:r>
            <w:r>
              <w:rPr>
                <w:rFonts w:hint="eastAsia"/>
              </w:rPr>
              <w:t>秦涛</w:t>
            </w:r>
            <w:r>
              <w:rPr>
                <w:rFonts w:hint="eastAsia"/>
              </w:rPr>
              <w:t>,</w:t>
            </w:r>
            <w:r>
              <w:rPr>
                <w:rFonts w:hint="eastAsia"/>
              </w:rPr>
              <w:t>周亚东）</w:t>
            </w:r>
          </w:p>
        </w:tc>
        <w:tc>
          <w:tcPr>
            <w:tcW w:w="4847" w:type="dxa"/>
            <w:gridSpan w:val="6"/>
          </w:tcPr>
          <w:p w:rsidR="000A3159" w:rsidRDefault="00901DA8">
            <w:pPr>
              <w:wordWrap w:val="0"/>
              <w:spacing w:line="400" w:lineRule="exact"/>
              <w:jc w:val="left"/>
            </w:pPr>
            <w:r>
              <w:rPr>
                <w:rFonts w:hint="eastAsia"/>
              </w:rPr>
              <w:t>软件学报，</w:t>
            </w:r>
            <w:r>
              <w:rPr>
                <w:rFonts w:hint="eastAsia"/>
              </w:rPr>
              <w:t>2015,26(6)</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14</w:t>
            </w:r>
          </w:p>
        </w:tc>
        <w:tc>
          <w:tcPr>
            <w:tcW w:w="4420" w:type="dxa"/>
            <w:gridSpan w:val="7"/>
          </w:tcPr>
          <w:p w:rsidR="000A3159" w:rsidRDefault="00901DA8">
            <w:pPr>
              <w:spacing w:line="400" w:lineRule="exact"/>
              <w:jc w:val="left"/>
            </w:pPr>
            <w:r>
              <w:rPr>
                <w:rFonts w:hint="eastAsia"/>
              </w:rPr>
              <w:t>一种基于逻辑回归算法的水军识别方法（张良，朱湘，李爱平，王志华，鲁鹏）</w:t>
            </w:r>
          </w:p>
        </w:tc>
        <w:tc>
          <w:tcPr>
            <w:tcW w:w="4847" w:type="dxa"/>
            <w:gridSpan w:val="6"/>
          </w:tcPr>
          <w:p w:rsidR="000A3159" w:rsidRDefault="00901DA8">
            <w:pPr>
              <w:wordWrap w:val="0"/>
              <w:spacing w:line="400" w:lineRule="exact"/>
              <w:jc w:val="left"/>
            </w:pPr>
            <w:r>
              <w:rPr>
                <w:rFonts w:hint="eastAsia"/>
              </w:rPr>
              <w:t>信息安全与技术，</w:t>
            </w:r>
            <w:r>
              <w:rPr>
                <w:rFonts w:hint="eastAsia"/>
              </w:rPr>
              <w:t>2015</w:t>
            </w:r>
            <w:r>
              <w:rPr>
                <w:rFonts w:hint="eastAsia"/>
              </w:rPr>
              <w:t>年</w:t>
            </w:r>
            <w:r>
              <w:rPr>
                <w:rFonts w:hint="eastAsia"/>
              </w:rPr>
              <w:t>4</w:t>
            </w:r>
            <w:r>
              <w:rPr>
                <w:rFonts w:hint="eastAsia"/>
              </w:rPr>
              <w:t>月</w:t>
            </w:r>
            <w:r>
              <w:t>.</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15</w:t>
            </w:r>
          </w:p>
        </w:tc>
        <w:tc>
          <w:tcPr>
            <w:tcW w:w="4420" w:type="dxa"/>
            <w:gridSpan w:val="7"/>
          </w:tcPr>
          <w:p w:rsidR="000A3159" w:rsidRDefault="00901DA8">
            <w:pPr>
              <w:spacing w:line="400" w:lineRule="exact"/>
              <w:jc w:val="left"/>
            </w:pPr>
            <w:r>
              <w:rPr>
                <w:rFonts w:hint="eastAsia"/>
              </w:rPr>
              <w:t>一种面向语义重叠社区发现的</w:t>
            </w:r>
            <w:r>
              <w:rPr>
                <w:rFonts w:hint="eastAsia"/>
              </w:rPr>
              <w:t xml:space="preserve"> Link-Block </w:t>
            </w:r>
            <w:r>
              <w:rPr>
                <w:rFonts w:hint="eastAsia"/>
              </w:rPr>
              <w:t>算法（辛宇</w:t>
            </w:r>
            <w:r>
              <w:rPr>
                <w:rFonts w:hint="eastAsia"/>
              </w:rPr>
              <w:t>,</w:t>
            </w:r>
            <w:r>
              <w:rPr>
                <w:rFonts w:hint="eastAsia"/>
              </w:rPr>
              <w:t>杨静</w:t>
            </w:r>
            <w:r>
              <w:rPr>
                <w:rFonts w:hint="eastAsia"/>
              </w:rPr>
              <w:t>,</w:t>
            </w:r>
            <w:r>
              <w:rPr>
                <w:rFonts w:hint="eastAsia"/>
              </w:rPr>
              <w:t>谢志强）</w:t>
            </w:r>
          </w:p>
        </w:tc>
        <w:tc>
          <w:tcPr>
            <w:tcW w:w="4847" w:type="dxa"/>
            <w:gridSpan w:val="6"/>
          </w:tcPr>
          <w:p w:rsidR="000A3159" w:rsidRDefault="00901DA8">
            <w:pPr>
              <w:wordWrap w:val="0"/>
              <w:spacing w:line="400" w:lineRule="exact"/>
              <w:jc w:val="left"/>
            </w:pPr>
            <w:r>
              <w:rPr>
                <w:rFonts w:hint="eastAsia"/>
              </w:rPr>
              <w:t>软件学报，</w:t>
            </w:r>
            <w:r>
              <w:rPr>
                <w:rFonts w:hint="eastAsia"/>
              </w:rPr>
              <w:t>2016,27(2)</w:t>
            </w:r>
            <w:r>
              <w:t>.</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16</w:t>
            </w:r>
          </w:p>
        </w:tc>
        <w:tc>
          <w:tcPr>
            <w:tcW w:w="4420" w:type="dxa"/>
            <w:gridSpan w:val="7"/>
          </w:tcPr>
          <w:p w:rsidR="000A3159" w:rsidRDefault="00901DA8">
            <w:pPr>
              <w:spacing w:line="400" w:lineRule="exact"/>
              <w:jc w:val="left"/>
            </w:pPr>
            <w:r>
              <w:rPr>
                <w:rFonts w:hint="eastAsia"/>
              </w:rPr>
              <w:t>Song J, Lee S, Kim J. Spam filtering in Twitter using sender-receiver relationship.</w:t>
            </w:r>
          </w:p>
        </w:tc>
        <w:tc>
          <w:tcPr>
            <w:tcW w:w="4847" w:type="dxa"/>
            <w:gridSpan w:val="6"/>
          </w:tcPr>
          <w:p w:rsidR="000A3159" w:rsidRDefault="00901DA8">
            <w:pPr>
              <w:spacing w:line="400" w:lineRule="exact"/>
              <w:rPr>
                <w:rFonts w:ascii="宋体"/>
                <w:sz w:val="24"/>
              </w:rPr>
            </w:pPr>
            <w:r>
              <w:rPr>
                <w:rFonts w:ascii="宋体" w:hint="eastAsia"/>
                <w:szCs w:val="21"/>
              </w:rPr>
              <w:t>Heidelberg: Springer-</w:t>
            </w:r>
            <w:proofErr w:type="spellStart"/>
            <w:r>
              <w:rPr>
                <w:rFonts w:ascii="宋体" w:hint="eastAsia"/>
                <w:szCs w:val="21"/>
              </w:rPr>
              <w:t>Verlag</w:t>
            </w:r>
            <w:proofErr w:type="spellEnd"/>
            <w:r>
              <w:rPr>
                <w:rFonts w:ascii="宋体" w:hint="eastAsia"/>
                <w:szCs w:val="21"/>
              </w:rPr>
              <w:t>, 2011. 301−317.</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lastRenderedPageBreak/>
              <w:t>17</w:t>
            </w:r>
          </w:p>
        </w:tc>
        <w:tc>
          <w:tcPr>
            <w:tcW w:w="4420" w:type="dxa"/>
            <w:gridSpan w:val="7"/>
          </w:tcPr>
          <w:p w:rsidR="000A3159" w:rsidRDefault="00901DA8">
            <w:pPr>
              <w:spacing w:line="400" w:lineRule="exact"/>
              <w:jc w:val="left"/>
            </w:pPr>
            <w:proofErr w:type="spellStart"/>
            <w:r>
              <w:rPr>
                <w:rFonts w:hint="eastAsia"/>
              </w:rPr>
              <w:t>Murmann</w:t>
            </w:r>
            <w:proofErr w:type="spellEnd"/>
            <w:r>
              <w:rPr>
                <w:rFonts w:hint="eastAsia"/>
              </w:rPr>
              <w:t xml:space="preserve"> AJ. Enhancing spammer detection in online social networks with trust-based metrics [MS. Thesis].</w:t>
            </w:r>
          </w:p>
        </w:tc>
        <w:tc>
          <w:tcPr>
            <w:tcW w:w="4847" w:type="dxa"/>
            <w:gridSpan w:val="6"/>
          </w:tcPr>
          <w:p w:rsidR="000A3159" w:rsidRDefault="00901DA8">
            <w:pPr>
              <w:wordWrap w:val="0"/>
              <w:spacing w:line="400" w:lineRule="exact"/>
              <w:jc w:val="left"/>
            </w:pPr>
            <w:r>
              <w:rPr>
                <w:rFonts w:hint="eastAsia"/>
              </w:rPr>
              <w:t>San Jose: San Jose State University, 2009.</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18</w:t>
            </w:r>
          </w:p>
        </w:tc>
        <w:tc>
          <w:tcPr>
            <w:tcW w:w="4420" w:type="dxa"/>
            <w:gridSpan w:val="7"/>
          </w:tcPr>
          <w:p w:rsidR="000A3159" w:rsidRDefault="00901DA8">
            <w:pPr>
              <w:spacing w:line="400" w:lineRule="exact"/>
              <w:jc w:val="left"/>
            </w:pPr>
            <w:proofErr w:type="spellStart"/>
            <w:r>
              <w:rPr>
                <w:rFonts w:hint="eastAsia"/>
              </w:rPr>
              <w:t>Moh</w:t>
            </w:r>
            <w:proofErr w:type="spellEnd"/>
            <w:r>
              <w:rPr>
                <w:rFonts w:hint="eastAsia"/>
              </w:rPr>
              <w:t xml:space="preserve"> TS, </w:t>
            </w:r>
            <w:proofErr w:type="spellStart"/>
            <w:r>
              <w:rPr>
                <w:rFonts w:hint="eastAsia"/>
              </w:rPr>
              <w:t>Murmann</w:t>
            </w:r>
            <w:proofErr w:type="spellEnd"/>
            <w:r>
              <w:rPr>
                <w:rFonts w:hint="eastAsia"/>
              </w:rPr>
              <w:t xml:space="preserve"> AJ. Can you judge a man by his friends? Enhancing spammer detection on the Twitter microblogging platform using friends and followers. </w:t>
            </w:r>
          </w:p>
        </w:tc>
        <w:tc>
          <w:tcPr>
            <w:tcW w:w="4847" w:type="dxa"/>
            <w:gridSpan w:val="6"/>
          </w:tcPr>
          <w:p w:rsidR="000A3159" w:rsidRDefault="00901DA8">
            <w:pPr>
              <w:wordWrap w:val="0"/>
              <w:spacing w:line="400" w:lineRule="exact"/>
              <w:jc w:val="left"/>
            </w:pPr>
            <w:r>
              <w:rPr>
                <w:rFonts w:hint="eastAsia"/>
              </w:rPr>
              <w:t>Heidelberg: Springer-</w:t>
            </w:r>
            <w:proofErr w:type="spellStart"/>
            <w:r>
              <w:rPr>
                <w:rFonts w:hint="eastAsia"/>
              </w:rPr>
              <w:t>Verlag</w:t>
            </w:r>
            <w:proofErr w:type="spellEnd"/>
            <w:r>
              <w:rPr>
                <w:rFonts w:hint="eastAsia"/>
              </w:rPr>
              <w:t>, 2010. 210</w:t>
            </w:r>
            <w:r>
              <w:rPr>
                <w:rFonts w:hint="eastAsia"/>
              </w:rPr>
              <w:t>−</w:t>
            </w:r>
            <w:r>
              <w:rPr>
                <w:rFonts w:hint="eastAsia"/>
              </w:rPr>
              <w:t xml:space="preserve">220. </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19</w:t>
            </w:r>
          </w:p>
        </w:tc>
        <w:tc>
          <w:tcPr>
            <w:tcW w:w="4420" w:type="dxa"/>
            <w:gridSpan w:val="7"/>
          </w:tcPr>
          <w:p w:rsidR="000A3159" w:rsidRDefault="00901DA8">
            <w:pPr>
              <w:spacing w:line="400" w:lineRule="exact"/>
              <w:jc w:val="left"/>
            </w:pPr>
            <w:proofErr w:type="spellStart"/>
            <w:r>
              <w:rPr>
                <w:rFonts w:hint="eastAsia"/>
              </w:rPr>
              <w:t>Krestel</w:t>
            </w:r>
            <w:proofErr w:type="spellEnd"/>
            <w:r>
              <w:rPr>
                <w:rFonts w:hint="eastAsia"/>
              </w:rPr>
              <w:t xml:space="preserve"> R, Chen L. Using co-occurrence of tags and resources to identify spammers.</w:t>
            </w:r>
          </w:p>
        </w:tc>
        <w:tc>
          <w:tcPr>
            <w:tcW w:w="4847" w:type="dxa"/>
            <w:gridSpan w:val="6"/>
          </w:tcPr>
          <w:p w:rsidR="000A3159" w:rsidRDefault="00901DA8">
            <w:pPr>
              <w:wordWrap w:val="0"/>
              <w:spacing w:line="400" w:lineRule="exact"/>
              <w:jc w:val="left"/>
            </w:pPr>
            <w:r>
              <w:rPr>
                <w:rFonts w:hint="eastAsia"/>
              </w:rPr>
              <w:t>Brookline: Microtome Publishing, 2008. 38</w:t>
            </w:r>
            <w:r>
              <w:rPr>
                <w:rFonts w:hint="eastAsia"/>
              </w:rPr>
              <w:t>−</w:t>
            </w:r>
            <w:r>
              <w:rPr>
                <w:rFonts w:hint="eastAsia"/>
              </w:rPr>
              <w:t>46.</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20</w:t>
            </w:r>
          </w:p>
        </w:tc>
        <w:tc>
          <w:tcPr>
            <w:tcW w:w="4420" w:type="dxa"/>
            <w:gridSpan w:val="7"/>
          </w:tcPr>
          <w:p w:rsidR="000A3159" w:rsidRDefault="00901DA8">
            <w:pPr>
              <w:spacing w:line="400" w:lineRule="exact"/>
              <w:jc w:val="left"/>
            </w:pPr>
            <w:proofErr w:type="spellStart"/>
            <w:r>
              <w:rPr>
                <w:rFonts w:hint="eastAsia"/>
              </w:rPr>
              <w:t>Sriram</w:t>
            </w:r>
            <w:proofErr w:type="spellEnd"/>
            <w:r>
              <w:rPr>
                <w:rFonts w:hint="eastAsia"/>
              </w:rPr>
              <w:t xml:space="preserve"> B, </w:t>
            </w:r>
            <w:proofErr w:type="spellStart"/>
            <w:r>
              <w:rPr>
                <w:rFonts w:hint="eastAsia"/>
              </w:rPr>
              <w:t>Fuhry</w:t>
            </w:r>
            <w:proofErr w:type="spellEnd"/>
            <w:r>
              <w:rPr>
                <w:rFonts w:hint="eastAsia"/>
              </w:rPr>
              <w:t xml:space="preserve"> D, </w:t>
            </w:r>
            <w:proofErr w:type="spellStart"/>
            <w:r>
              <w:rPr>
                <w:rFonts w:hint="eastAsia"/>
              </w:rPr>
              <w:t>Demir</w:t>
            </w:r>
            <w:proofErr w:type="spellEnd"/>
            <w:r>
              <w:rPr>
                <w:rFonts w:hint="eastAsia"/>
              </w:rPr>
              <w:t xml:space="preserve"> E, </w:t>
            </w:r>
            <w:proofErr w:type="spellStart"/>
            <w:r>
              <w:rPr>
                <w:rFonts w:hint="eastAsia"/>
              </w:rPr>
              <w:t>Ferhatosmanoglu</w:t>
            </w:r>
            <w:proofErr w:type="spellEnd"/>
            <w:r>
              <w:rPr>
                <w:rFonts w:hint="eastAsia"/>
              </w:rPr>
              <w:t xml:space="preserve"> H, </w:t>
            </w:r>
            <w:proofErr w:type="spellStart"/>
            <w:r>
              <w:rPr>
                <w:rFonts w:hint="eastAsia"/>
              </w:rPr>
              <w:t>Demirbas</w:t>
            </w:r>
            <w:proofErr w:type="spellEnd"/>
            <w:r>
              <w:rPr>
                <w:rFonts w:hint="eastAsia"/>
              </w:rPr>
              <w:t xml:space="preserve"> M. Short text classification in Twitter to improve information filtering.</w:t>
            </w:r>
          </w:p>
        </w:tc>
        <w:tc>
          <w:tcPr>
            <w:tcW w:w="4847" w:type="dxa"/>
            <w:gridSpan w:val="6"/>
          </w:tcPr>
          <w:p w:rsidR="000A3159" w:rsidRDefault="00901DA8">
            <w:pPr>
              <w:wordWrap w:val="0"/>
              <w:spacing w:line="400" w:lineRule="exact"/>
              <w:jc w:val="left"/>
            </w:pPr>
            <w:r>
              <w:rPr>
                <w:rFonts w:hint="eastAsia"/>
              </w:rPr>
              <w:t>New York: ACM Press, 2010. 841</w:t>
            </w:r>
            <w:r>
              <w:rPr>
                <w:rFonts w:hint="eastAsia"/>
              </w:rPr>
              <w:t>−</w:t>
            </w:r>
            <w:r>
              <w:rPr>
                <w:rFonts w:hint="eastAsia"/>
              </w:rPr>
              <w:t>842.</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21</w:t>
            </w:r>
          </w:p>
        </w:tc>
        <w:tc>
          <w:tcPr>
            <w:tcW w:w="4420" w:type="dxa"/>
            <w:gridSpan w:val="7"/>
          </w:tcPr>
          <w:p w:rsidR="000A3159" w:rsidRDefault="00901DA8">
            <w:pPr>
              <w:spacing w:line="400" w:lineRule="exact"/>
              <w:jc w:val="left"/>
            </w:pPr>
            <w:r>
              <w:rPr>
                <w:rFonts w:hint="eastAsia"/>
              </w:rPr>
              <w:t>Zhao YY, Qin B, Liu T. Sentiment analysis.</w:t>
            </w:r>
          </w:p>
        </w:tc>
        <w:tc>
          <w:tcPr>
            <w:tcW w:w="4847" w:type="dxa"/>
            <w:gridSpan w:val="6"/>
          </w:tcPr>
          <w:p w:rsidR="000A3159" w:rsidRDefault="00901DA8">
            <w:pPr>
              <w:spacing w:line="400" w:lineRule="exact"/>
              <w:jc w:val="left"/>
            </w:pPr>
            <w:r>
              <w:rPr>
                <w:rFonts w:hint="eastAsia"/>
              </w:rPr>
              <w:t>Journal of Software, 2010,21(8):1834</w:t>
            </w:r>
            <w:r>
              <w:rPr>
                <w:rFonts w:hint="eastAsia"/>
              </w:rPr>
              <w:t>−</w:t>
            </w:r>
            <w:r>
              <w:rPr>
                <w:rFonts w:hint="eastAsia"/>
              </w:rPr>
              <w:t>1848</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22</w:t>
            </w:r>
          </w:p>
        </w:tc>
        <w:tc>
          <w:tcPr>
            <w:tcW w:w="4420" w:type="dxa"/>
            <w:gridSpan w:val="7"/>
          </w:tcPr>
          <w:p w:rsidR="000A3159" w:rsidRDefault="00901DA8">
            <w:pPr>
              <w:spacing w:line="400" w:lineRule="exact"/>
              <w:jc w:val="left"/>
            </w:pPr>
            <w:r>
              <w:rPr>
                <w:rFonts w:hint="eastAsia"/>
              </w:rPr>
              <w:t>Liu B. Sentiment analysis and subjectivity.</w:t>
            </w:r>
          </w:p>
        </w:tc>
        <w:tc>
          <w:tcPr>
            <w:tcW w:w="4847" w:type="dxa"/>
            <w:gridSpan w:val="6"/>
          </w:tcPr>
          <w:p w:rsidR="000A3159" w:rsidRDefault="00901DA8">
            <w:pPr>
              <w:spacing w:line="400" w:lineRule="exact"/>
              <w:jc w:val="left"/>
            </w:pPr>
            <w:r>
              <w:rPr>
                <w:rFonts w:hint="eastAsia"/>
              </w:rPr>
              <w:t>Boca Raton: CRC Press, 2010. 627</w:t>
            </w:r>
            <w:r>
              <w:rPr>
                <w:rFonts w:hint="eastAsia"/>
              </w:rPr>
              <w:t>−</w:t>
            </w:r>
            <w:r>
              <w:rPr>
                <w:rFonts w:hint="eastAsia"/>
              </w:rPr>
              <w:t>666.</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23</w:t>
            </w:r>
          </w:p>
        </w:tc>
        <w:tc>
          <w:tcPr>
            <w:tcW w:w="4420" w:type="dxa"/>
            <w:gridSpan w:val="7"/>
          </w:tcPr>
          <w:p w:rsidR="000A3159" w:rsidRDefault="00901DA8">
            <w:pPr>
              <w:spacing w:line="400" w:lineRule="exact"/>
              <w:jc w:val="left"/>
            </w:pPr>
            <w:proofErr w:type="spellStart"/>
            <w:r>
              <w:rPr>
                <w:rFonts w:hint="eastAsia"/>
              </w:rPr>
              <w:t>Benevenuto</w:t>
            </w:r>
            <w:proofErr w:type="spellEnd"/>
            <w:r>
              <w:rPr>
                <w:rFonts w:hint="eastAsia"/>
              </w:rPr>
              <w:t xml:space="preserve"> F, Rodrigues T, Almeida V, Almeida J, Zhang C, Ross K. Identifying video spammers in online social networks.</w:t>
            </w:r>
          </w:p>
        </w:tc>
        <w:tc>
          <w:tcPr>
            <w:tcW w:w="4847" w:type="dxa"/>
            <w:gridSpan w:val="6"/>
          </w:tcPr>
          <w:p w:rsidR="000A3159" w:rsidRDefault="00901DA8">
            <w:pPr>
              <w:spacing w:line="400" w:lineRule="exact"/>
              <w:jc w:val="left"/>
            </w:pPr>
            <w:r>
              <w:rPr>
                <w:rFonts w:hint="eastAsia"/>
              </w:rPr>
              <w:t>New York: ACM Press, 2008. 45</w:t>
            </w:r>
            <w:r>
              <w:rPr>
                <w:rFonts w:hint="eastAsia"/>
              </w:rPr>
              <w:t>−</w:t>
            </w:r>
            <w:r>
              <w:rPr>
                <w:rFonts w:hint="eastAsia"/>
              </w:rPr>
              <w:t>52.</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24</w:t>
            </w:r>
          </w:p>
        </w:tc>
        <w:tc>
          <w:tcPr>
            <w:tcW w:w="4420" w:type="dxa"/>
            <w:gridSpan w:val="7"/>
          </w:tcPr>
          <w:p w:rsidR="000A3159" w:rsidRDefault="00901DA8">
            <w:pPr>
              <w:spacing w:line="400" w:lineRule="exact"/>
              <w:jc w:val="left"/>
            </w:pPr>
            <w:proofErr w:type="spellStart"/>
            <w:r>
              <w:rPr>
                <w:rFonts w:hint="eastAsia"/>
              </w:rPr>
              <w:t>Parameswaran</w:t>
            </w:r>
            <w:proofErr w:type="spellEnd"/>
            <w:r>
              <w:rPr>
                <w:rFonts w:hint="eastAsia"/>
              </w:rPr>
              <w:t xml:space="preserve"> M, </w:t>
            </w:r>
            <w:proofErr w:type="spellStart"/>
            <w:r>
              <w:rPr>
                <w:rFonts w:hint="eastAsia"/>
              </w:rPr>
              <w:t>Rui</w:t>
            </w:r>
            <w:proofErr w:type="spellEnd"/>
            <w:r>
              <w:rPr>
                <w:rFonts w:hint="eastAsia"/>
              </w:rPr>
              <w:t xml:space="preserve"> H, </w:t>
            </w:r>
            <w:proofErr w:type="spellStart"/>
            <w:r>
              <w:rPr>
                <w:rFonts w:hint="eastAsia"/>
              </w:rPr>
              <w:t>Sayin</w:t>
            </w:r>
            <w:proofErr w:type="spellEnd"/>
            <w:r>
              <w:rPr>
                <w:rFonts w:hint="eastAsia"/>
              </w:rPr>
              <w:t xml:space="preserve"> S. A game theoretic model and empirical analysis of spammer strategies. </w:t>
            </w:r>
          </w:p>
        </w:tc>
        <w:tc>
          <w:tcPr>
            <w:tcW w:w="4847" w:type="dxa"/>
            <w:gridSpan w:val="6"/>
          </w:tcPr>
          <w:p w:rsidR="000A3159" w:rsidRDefault="00901DA8">
            <w:pPr>
              <w:spacing w:line="400" w:lineRule="exact"/>
              <w:jc w:val="left"/>
            </w:pPr>
            <w:r>
              <w:rPr>
                <w:rFonts w:hint="eastAsia"/>
              </w:rPr>
              <w:t>In: Proc. of the 7th Annual Collaboration, Electronic Messaging, Anti-Abuse and Spam Conf. (CEAS 2010), Vol.7. 2010. 1</w:t>
            </w:r>
            <w:r>
              <w:rPr>
                <w:rFonts w:hint="eastAsia"/>
              </w:rPr>
              <w:t>−</w:t>
            </w:r>
            <w:r>
              <w:rPr>
                <w:rFonts w:hint="eastAsia"/>
              </w:rPr>
              <w:t>7.</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25</w:t>
            </w:r>
          </w:p>
        </w:tc>
        <w:tc>
          <w:tcPr>
            <w:tcW w:w="4420" w:type="dxa"/>
            <w:gridSpan w:val="7"/>
          </w:tcPr>
          <w:p w:rsidR="000A3159" w:rsidRDefault="00901DA8">
            <w:pPr>
              <w:spacing w:line="400" w:lineRule="exact"/>
              <w:jc w:val="left"/>
            </w:pPr>
            <w:r>
              <w:rPr>
                <w:rFonts w:hint="eastAsia"/>
              </w:rPr>
              <w:t xml:space="preserve">Yang C, </w:t>
            </w:r>
            <w:proofErr w:type="spellStart"/>
            <w:r>
              <w:rPr>
                <w:rFonts w:hint="eastAsia"/>
              </w:rPr>
              <w:t>Harkreader</w:t>
            </w:r>
            <w:proofErr w:type="spellEnd"/>
            <w:r>
              <w:rPr>
                <w:rFonts w:hint="eastAsia"/>
              </w:rPr>
              <w:t xml:space="preserve"> RC, </w:t>
            </w:r>
            <w:proofErr w:type="spellStart"/>
            <w:r>
              <w:rPr>
                <w:rFonts w:hint="eastAsia"/>
              </w:rPr>
              <w:t>Gu</w:t>
            </w:r>
            <w:proofErr w:type="spellEnd"/>
            <w:r>
              <w:rPr>
                <w:rFonts w:hint="eastAsia"/>
              </w:rPr>
              <w:t xml:space="preserve"> G. Die free or live hard? Empirical evaluation and new design for fighting evolving Twitter spammers.</w:t>
            </w:r>
          </w:p>
        </w:tc>
        <w:tc>
          <w:tcPr>
            <w:tcW w:w="4847" w:type="dxa"/>
            <w:gridSpan w:val="6"/>
          </w:tcPr>
          <w:p w:rsidR="000A3159" w:rsidRDefault="00901DA8">
            <w:pPr>
              <w:wordWrap w:val="0"/>
              <w:spacing w:line="400" w:lineRule="exact"/>
              <w:jc w:val="left"/>
            </w:pPr>
            <w:r>
              <w:rPr>
                <w:rFonts w:hint="eastAsia"/>
              </w:rPr>
              <w:t>Heidelberg: Springer-</w:t>
            </w:r>
            <w:proofErr w:type="spellStart"/>
            <w:r>
              <w:rPr>
                <w:rFonts w:hint="eastAsia"/>
              </w:rPr>
              <w:t>Verlag</w:t>
            </w:r>
            <w:proofErr w:type="spellEnd"/>
            <w:r>
              <w:rPr>
                <w:rFonts w:hint="eastAsia"/>
              </w:rPr>
              <w:t>, 2011. 318</w:t>
            </w:r>
            <w:r>
              <w:rPr>
                <w:rFonts w:hint="eastAsia"/>
              </w:rPr>
              <w:t>−</w:t>
            </w:r>
            <w:r>
              <w:rPr>
                <w:rFonts w:hint="eastAsia"/>
              </w:rPr>
              <w:t>337.</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26</w:t>
            </w:r>
          </w:p>
        </w:tc>
        <w:tc>
          <w:tcPr>
            <w:tcW w:w="4420" w:type="dxa"/>
            <w:gridSpan w:val="7"/>
          </w:tcPr>
          <w:p w:rsidR="000A3159" w:rsidRDefault="00901DA8">
            <w:pPr>
              <w:spacing w:line="400" w:lineRule="exact"/>
              <w:jc w:val="left"/>
            </w:pPr>
            <w:proofErr w:type="spellStart"/>
            <w:r>
              <w:rPr>
                <w:rFonts w:hint="eastAsia"/>
              </w:rPr>
              <w:t>Gargari</w:t>
            </w:r>
            <w:proofErr w:type="spellEnd"/>
            <w:r>
              <w:rPr>
                <w:rFonts w:hint="eastAsia"/>
              </w:rPr>
              <w:t xml:space="preserve"> SM, </w:t>
            </w:r>
            <w:proofErr w:type="spellStart"/>
            <w:r>
              <w:rPr>
                <w:rFonts w:hint="eastAsia"/>
              </w:rPr>
              <w:t>Oguducu</w:t>
            </w:r>
            <w:proofErr w:type="spellEnd"/>
            <w:r>
              <w:rPr>
                <w:rFonts w:hint="eastAsia"/>
              </w:rPr>
              <w:t xml:space="preserve"> SG. A novel framework for spammer detection in social bookmarking systems. </w:t>
            </w:r>
          </w:p>
        </w:tc>
        <w:tc>
          <w:tcPr>
            <w:tcW w:w="4847" w:type="dxa"/>
            <w:gridSpan w:val="6"/>
          </w:tcPr>
          <w:p w:rsidR="000A3159" w:rsidRDefault="00901DA8">
            <w:pPr>
              <w:wordWrap w:val="0"/>
              <w:spacing w:line="400" w:lineRule="exact"/>
              <w:jc w:val="left"/>
            </w:pPr>
            <w:r>
              <w:rPr>
                <w:rFonts w:hint="eastAsia"/>
              </w:rPr>
              <w:t>Washington: IEEE Computer Society, 2012.827</w:t>
            </w:r>
            <w:r>
              <w:rPr>
                <w:rFonts w:hint="eastAsia"/>
              </w:rPr>
              <w:t>−</w:t>
            </w:r>
            <w:r>
              <w:rPr>
                <w:rFonts w:hint="eastAsia"/>
              </w:rPr>
              <w:t xml:space="preserve">834. </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27</w:t>
            </w:r>
          </w:p>
        </w:tc>
        <w:tc>
          <w:tcPr>
            <w:tcW w:w="4420" w:type="dxa"/>
            <w:gridSpan w:val="7"/>
          </w:tcPr>
          <w:p w:rsidR="000A3159" w:rsidRDefault="00901DA8">
            <w:pPr>
              <w:spacing w:line="400" w:lineRule="exact"/>
              <w:jc w:val="left"/>
            </w:pPr>
            <w:r>
              <w:rPr>
                <w:rFonts w:hint="eastAsia"/>
              </w:rPr>
              <w:t xml:space="preserve">Zhu Y, Wang X, </w:t>
            </w:r>
            <w:proofErr w:type="spellStart"/>
            <w:r>
              <w:rPr>
                <w:rFonts w:hint="eastAsia"/>
              </w:rPr>
              <w:t>Zhong</w:t>
            </w:r>
            <w:proofErr w:type="spellEnd"/>
            <w:r>
              <w:rPr>
                <w:rFonts w:hint="eastAsia"/>
              </w:rPr>
              <w:t xml:space="preserve"> E, Liu NN, Li H, Yang Q. Discovering spammers in social networks.</w:t>
            </w:r>
          </w:p>
        </w:tc>
        <w:tc>
          <w:tcPr>
            <w:tcW w:w="4847" w:type="dxa"/>
            <w:gridSpan w:val="6"/>
          </w:tcPr>
          <w:p w:rsidR="000A3159" w:rsidRDefault="00901DA8">
            <w:pPr>
              <w:wordWrap w:val="0"/>
              <w:spacing w:line="400" w:lineRule="exact"/>
              <w:jc w:val="left"/>
            </w:pPr>
            <w:r>
              <w:rPr>
                <w:rFonts w:hint="eastAsia"/>
              </w:rPr>
              <w:t>Menlo Park: AAAI Press. 2012. 1</w:t>
            </w:r>
            <w:r>
              <w:rPr>
                <w:rFonts w:hint="eastAsia"/>
              </w:rPr>
              <w:t>−</w:t>
            </w:r>
            <w:r>
              <w:rPr>
                <w:rFonts w:hint="eastAsia"/>
              </w:rPr>
              <w:t>7.</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28</w:t>
            </w:r>
          </w:p>
        </w:tc>
        <w:tc>
          <w:tcPr>
            <w:tcW w:w="4420" w:type="dxa"/>
            <w:gridSpan w:val="7"/>
          </w:tcPr>
          <w:p w:rsidR="000A3159" w:rsidRDefault="00901DA8">
            <w:pPr>
              <w:spacing w:line="400" w:lineRule="exact"/>
              <w:jc w:val="left"/>
            </w:pPr>
            <w:proofErr w:type="spellStart"/>
            <w:r>
              <w:rPr>
                <w:rFonts w:hint="eastAsia"/>
              </w:rPr>
              <w:t>Hayati</w:t>
            </w:r>
            <w:proofErr w:type="spellEnd"/>
            <w:r>
              <w:rPr>
                <w:rFonts w:hint="eastAsia"/>
              </w:rPr>
              <w:t xml:space="preserve"> P, Chai K, </w:t>
            </w:r>
            <w:proofErr w:type="spellStart"/>
            <w:r>
              <w:rPr>
                <w:rFonts w:hint="eastAsia"/>
              </w:rPr>
              <w:t>Potdar</w:t>
            </w:r>
            <w:proofErr w:type="spellEnd"/>
            <w:r>
              <w:rPr>
                <w:rFonts w:hint="eastAsia"/>
              </w:rPr>
              <w:t xml:space="preserve"> V, </w:t>
            </w:r>
            <w:proofErr w:type="spellStart"/>
            <w:r>
              <w:rPr>
                <w:rFonts w:hint="eastAsia"/>
              </w:rPr>
              <w:t>Talevski</w:t>
            </w:r>
            <w:proofErr w:type="spellEnd"/>
            <w:r>
              <w:rPr>
                <w:rFonts w:hint="eastAsia"/>
              </w:rPr>
              <w:t xml:space="preserve"> A. </w:t>
            </w:r>
            <w:proofErr w:type="spellStart"/>
            <w:r>
              <w:rPr>
                <w:rFonts w:hint="eastAsia"/>
              </w:rPr>
              <w:t>HoneySpam</w:t>
            </w:r>
            <w:proofErr w:type="spellEnd"/>
            <w:r>
              <w:rPr>
                <w:rFonts w:hint="eastAsia"/>
              </w:rPr>
              <w:t xml:space="preserve"> 2.0: Profiling Web </w:t>
            </w:r>
            <w:proofErr w:type="spellStart"/>
            <w:r>
              <w:rPr>
                <w:rFonts w:hint="eastAsia"/>
              </w:rPr>
              <w:t>spambot</w:t>
            </w:r>
            <w:proofErr w:type="spellEnd"/>
            <w:r>
              <w:rPr>
                <w:rFonts w:hint="eastAsia"/>
              </w:rPr>
              <w:t xml:space="preserve"> </w:t>
            </w:r>
            <w:proofErr w:type="spellStart"/>
            <w:r>
              <w:rPr>
                <w:rFonts w:hint="eastAsia"/>
              </w:rPr>
              <w:t>behaviour</w:t>
            </w:r>
            <w:proofErr w:type="spellEnd"/>
            <w:r>
              <w:rPr>
                <w:rFonts w:hint="eastAsia"/>
              </w:rPr>
              <w:t xml:space="preserve">. </w:t>
            </w:r>
          </w:p>
        </w:tc>
        <w:tc>
          <w:tcPr>
            <w:tcW w:w="4847" w:type="dxa"/>
            <w:gridSpan w:val="6"/>
          </w:tcPr>
          <w:p w:rsidR="000A3159" w:rsidRDefault="00901DA8">
            <w:pPr>
              <w:spacing w:line="400" w:lineRule="exact"/>
              <w:jc w:val="left"/>
            </w:pPr>
            <w:r>
              <w:rPr>
                <w:rFonts w:hint="eastAsia"/>
              </w:rPr>
              <w:t>Heidelberg: Springer-</w:t>
            </w:r>
            <w:proofErr w:type="spellStart"/>
            <w:r>
              <w:rPr>
                <w:rFonts w:hint="eastAsia"/>
              </w:rPr>
              <w:t>Verlag</w:t>
            </w:r>
            <w:proofErr w:type="spellEnd"/>
            <w:r>
              <w:rPr>
                <w:rFonts w:hint="eastAsia"/>
              </w:rPr>
              <w:t>, 2009. 335</w:t>
            </w:r>
            <w:r>
              <w:rPr>
                <w:rFonts w:hint="eastAsia"/>
              </w:rPr>
              <w:t>−</w:t>
            </w:r>
            <w:r>
              <w:rPr>
                <w:rFonts w:hint="eastAsia"/>
              </w:rPr>
              <w:t xml:space="preserve">344. </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29</w:t>
            </w:r>
          </w:p>
        </w:tc>
        <w:tc>
          <w:tcPr>
            <w:tcW w:w="4420" w:type="dxa"/>
            <w:gridSpan w:val="7"/>
          </w:tcPr>
          <w:p w:rsidR="000A3159" w:rsidRDefault="00901DA8">
            <w:pPr>
              <w:spacing w:line="400" w:lineRule="exact"/>
              <w:jc w:val="left"/>
            </w:pPr>
            <w:proofErr w:type="spellStart"/>
            <w:r>
              <w:rPr>
                <w:rFonts w:hint="eastAsia"/>
              </w:rPr>
              <w:t>Hayati</w:t>
            </w:r>
            <w:proofErr w:type="spellEnd"/>
            <w:r>
              <w:rPr>
                <w:rFonts w:hint="eastAsia"/>
              </w:rPr>
              <w:t xml:space="preserve"> P, Chai K, </w:t>
            </w:r>
            <w:proofErr w:type="spellStart"/>
            <w:r>
              <w:rPr>
                <w:rFonts w:hint="eastAsia"/>
              </w:rPr>
              <w:t>Potdar</w:t>
            </w:r>
            <w:proofErr w:type="spellEnd"/>
            <w:r>
              <w:rPr>
                <w:rFonts w:hint="eastAsia"/>
              </w:rPr>
              <w:t xml:space="preserve"> V, </w:t>
            </w:r>
            <w:proofErr w:type="spellStart"/>
            <w:r>
              <w:rPr>
                <w:rFonts w:hint="eastAsia"/>
              </w:rPr>
              <w:t>Talevski</w:t>
            </w:r>
            <w:proofErr w:type="spellEnd"/>
            <w:r>
              <w:rPr>
                <w:rFonts w:hint="eastAsia"/>
              </w:rPr>
              <w:t xml:space="preserve"> A. </w:t>
            </w:r>
            <w:proofErr w:type="spellStart"/>
            <w:r>
              <w:rPr>
                <w:rFonts w:hint="eastAsia"/>
              </w:rPr>
              <w:t>Behaviour</w:t>
            </w:r>
            <w:proofErr w:type="spellEnd"/>
            <w:r>
              <w:rPr>
                <w:rFonts w:hint="eastAsia"/>
              </w:rPr>
              <w:t xml:space="preserve">-Based Web </w:t>
            </w:r>
            <w:proofErr w:type="spellStart"/>
            <w:r>
              <w:rPr>
                <w:rFonts w:hint="eastAsia"/>
              </w:rPr>
              <w:t>spambot</w:t>
            </w:r>
            <w:proofErr w:type="spellEnd"/>
            <w:r>
              <w:rPr>
                <w:rFonts w:hint="eastAsia"/>
              </w:rPr>
              <w:t xml:space="preserve"> detection by </w:t>
            </w:r>
            <w:proofErr w:type="spellStart"/>
            <w:r>
              <w:rPr>
                <w:rFonts w:hint="eastAsia"/>
              </w:rPr>
              <w:t>utilising</w:t>
            </w:r>
            <w:proofErr w:type="spellEnd"/>
            <w:r>
              <w:rPr>
                <w:rFonts w:hint="eastAsia"/>
              </w:rPr>
              <w:t xml:space="preserve"> action time and action frequency. </w:t>
            </w:r>
          </w:p>
        </w:tc>
        <w:tc>
          <w:tcPr>
            <w:tcW w:w="4847" w:type="dxa"/>
            <w:gridSpan w:val="6"/>
          </w:tcPr>
          <w:p w:rsidR="000A3159" w:rsidRDefault="00901DA8">
            <w:pPr>
              <w:spacing w:line="400" w:lineRule="exact"/>
              <w:jc w:val="left"/>
            </w:pPr>
            <w:r>
              <w:rPr>
                <w:rFonts w:hint="eastAsia"/>
              </w:rPr>
              <w:t>Heidelberg: Springer-</w:t>
            </w:r>
            <w:proofErr w:type="spellStart"/>
            <w:r>
              <w:rPr>
                <w:rFonts w:hint="eastAsia"/>
              </w:rPr>
              <w:t>Verlag</w:t>
            </w:r>
            <w:proofErr w:type="spellEnd"/>
            <w:r>
              <w:rPr>
                <w:rFonts w:hint="eastAsia"/>
              </w:rPr>
              <w:t>, 2010. 351</w:t>
            </w:r>
            <w:r>
              <w:rPr>
                <w:rFonts w:hint="eastAsia"/>
              </w:rPr>
              <w:t>−</w:t>
            </w:r>
            <w:r>
              <w:rPr>
                <w:rFonts w:hint="eastAsia"/>
              </w:rPr>
              <w:t>360.</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lastRenderedPageBreak/>
              <w:t>30</w:t>
            </w:r>
          </w:p>
        </w:tc>
        <w:tc>
          <w:tcPr>
            <w:tcW w:w="4420" w:type="dxa"/>
            <w:gridSpan w:val="7"/>
          </w:tcPr>
          <w:p w:rsidR="000A3159" w:rsidRDefault="00901DA8">
            <w:pPr>
              <w:spacing w:line="400" w:lineRule="exact"/>
              <w:jc w:val="left"/>
            </w:pPr>
            <w:proofErr w:type="spellStart"/>
            <w:r>
              <w:rPr>
                <w:rFonts w:hint="eastAsia"/>
              </w:rPr>
              <w:t>Hayati</w:t>
            </w:r>
            <w:proofErr w:type="spellEnd"/>
            <w:r>
              <w:rPr>
                <w:rFonts w:hint="eastAsia"/>
              </w:rPr>
              <w:t xml:space="preserve"> P, </w:t>
            </w:r>
            <w:proofErr w:type="spellStart"/>
            <w:r>
              <w:rPr>
                <w:rFonts w:hint="eastAsia"/>
              </w:rPr>
              <w:t>Potdar</w:t>
            </w:r>
            <w:proofErr w:type="spellEnd"/>
            <w:r>
              <w:rPr>
                <w:rFonts w:hint="eastAsia"/>
              </w:rPr>
              <w:t xml:space="preserve"> V, Chai K, </w:t>
            </w:r>
            <w:proofErr w:type="spellStart"/>
            <w:r>
              <w:rPr>
                <w:rFonts w:hint="eastAsia"/>
              </w:rPr>
              <w:t>Talevski</w:t>
            </w:r>
            <w:proofErr w:type="spellEnd"/>
            <w:r>
              <w:rPr>
                <w:rFonts w:hint="eastAsia"/>
              </w:rPr>
              <w:t xml:space="preserve"> A. Web </w:t>
            </w:r>
            <w:proofErr w:type="spellStart"/>
            <w:r>
              <w:rPr>
                <w:rFonts w:hint="eastAsia"/>
              </w:rPr>
              <w:t>spambot</w:t>
            </w:r>
            <w:proofErr w:type="spellEnd"/>
            <w:r>
              <w:rPr>
                <w:rFonts w:hint="eastAsia"/>
              </w:rPr>
              <w:t xml:space="preserve"> detection based on Web navigation </w:t>
            </w:r>
            <w:proofErr w:type="spellStart"/>
            <w:r>
              <w:rPr>
                <w:rFonts w:hint="eastAsia"/>
              </w:rPr>
              <w:t>behaviour</w:t>
            </w:r>
            <w:proofErr w:type="spellEnd"/>
            <w:r>
              <w:rPr>
                <w:rFonts w:hint="eastAsia"/>
              </w:rPr>
              <w:t>.</w:t>
            </w:r>
          </w:p>
        </w:tc>
        <w:tc>
          <w:tcPr>
            <w:tcW w:w="4847" w:type="dxa"/>
            <w:gridSpan w:val="6"/>
          </w:tcPr>
          <w:p w:rsidR="000A3159" w:rsidRDefault="00901DA8">
            <w:pPr>
              <w:spacing w:line="400" w:lineRule="exact"/>
              <w:jc w:val="left"/>
            </w:pPr>
            <w:r>
              <w:rPr>
                <w:rFonts w:hint="eastAsia"/>
              </w:rPr>
              <w:t>Washington: IEEE Computer Society, 2010.797</w:t>
            </w:r>
            <w:r>
              <w:rPr>
                <w:rFonts w:hint="eastAsia"/>
              </w:rPr>
              <w:t>−</w:t>
            </w:r>
            <w:r>
              <w:rPr>
                <w:rFonts w:hint="eastAsia"/>
              </w:rPr>
              <w:t>803.</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31</w:t>
            </w:r>
          </w:p>
        </w:tc>
        <w:tc>
          <w:tcPr>
            <w:tcW w:w="4420" w:type="dxa"/>
            <w:gridSpan w:val="7"/>
          </w:tcPr>
          <w:p w:rsidR="000A3159" w:rsidRDefault="00901DA8">
            <w:pPr>
              <w:spacing w:line="400" w:lineRule="exact"/>
              <w:jc w:val="left"/>
            </w:pPr>
            <w:proofErr w:type="spellStart"/>
            <w:r>
              <w:rPr>
                <w:rFonts w:hint="eastAsia"/>
              </w:rPr>
              <w:t>Hayati</w:t>
            </w:r>
            <w:proofErr w:type="spellEnd"/>
            <w:r>
              <w:rPr>
                <w:rFonts w:hint="eastAsia"/>
              </w:rPr>
              <w:t xml:space="preserve"> P, </w:t>
            </w:r>
            <w:proofErr w:type="spellStart"/>
            <w:r>
              <w:rPr>
                <w:rFonts w:hint="eastAsia"/>
              </w:rPr>
              <w:t>Potdar</w:t>
            </w:r>
            <w:proofErr w:type="spellEnd"/>
            <w:r>
              <w:rPr>
                <w:rFonts w:hint="eastAsia"/>
              </w:rPr>
              <w:t xml:space="preserve"> V, </w:t>
            </w:r>
            <w:proofErr w:type="spellStart"/>
            <w:r>
              <w:rPr>
                <w:rFonts w:hint="eastAsia"/>
              </w:rPr>
              <w:t>Talevski</w:t>
            </w:r>
            <w:proofErr w:type="spellEnd"/>
            <w:r>
              <w:rPr>
                <w:rFonts w:hint="eastAsia"/>
              </w:rPr>
              <w:t xml:space="preserve"> A, Chai K. </w:t>
            </w:r>
            <w:proofErr w:type="spellStart"/>
            <w:r>
              <w:rPr>
                <w:rFonts w:hint="eastAsia"/>
              </w:rPr>
              <w:t>Characterisation</w:t>
            </w:r>
            <w:proofErr w:type="spellEnd"/>
            <w:r>
              <w:rPr>
                <w:rFonts w:hint="eastAsia"/>
              </w:rPr>
              <w:t xml:space="preserve"> of Web </w:t>
            </w:r>
            <w:proofErr w:type="spellStart"/>
            <w:r>
              <w:rPr>
                <w:rFonts w:hint="eastAsia"/>
              </w:rPr>
              <w:t>spambots</w:t>
            </w:r>
            <w:proofErr w:type="spellEnd"/>
            <w:r>
              <w:rPr>
                <w:rFonts w:hint="eastAsia"/>
              </w:rPr>
              <w:t xml:space="preserve"> using self </w:t>
            </w:r>
            <w:proofErr w:type="spellStart"/>
            <w:r>
              <w:rPr>
                <w:rFonts w:hint="eastAsia"/>
              </w:rPr>
              <w:t>organising</w:t>
            </w:r>
            <w:proofErr w:type="spellEnd"/>
            <w:r>
              <w:rPr>
                <w:rFonts w:hint="eastAsia"/>
              </w:rPr>
              <w:t xml:space="preserve"> maps.</w:t>
            </w:r>
          </w:p>
        </w:tc>
        <w:tc>
          <w:tcPr>
            <w:tcW w:w="4847" w:type="dxa"/>
            <w:gridSpan w:val="6"/>
          </w:tcPr>
          <w:p w:rsidR="000A3159" w:rsidRDefault="00901DA8">
            <w:pPr>
              <w:spacing w:line="400" w:lineRule="exact"/>
              <w:jc w:val="left"/>
            </w:pPr>
            <w:r>
              <w:rPr>
                <w:rFonts w:hint="eastAsia"/>
              </w:rPr>
              <w:t>In Journal of Computer Systems Science &amp; Engineering, 2011,26(2):87</w:t>
            </w:r>
            <w:r>
              <w:rPr>
                <w:rFonts w:hint="eastAsia"/>
              </w:rPr>
              <w:t>−</w:t>
            </w:r>
            <w:r>
              <w:rPr>
                <w:rFonts w:hint="eastAsia"/>
              </w:rPr>
              <w:t>96.</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32</w:t>
            </w:r>
          </w:p>
        </w:tc>
        <w:tc>
          <w:tcPr>
            <w:tcW w:w="4420" w:type="dxa"/>
            <w:gridSpan w:val="7"/>
          </w:tcPr>
          <w:p w:rsidR="000A3159" w:rsidRDefault="00901DA8">
            <w:pPr>
              <w:spacing w:line="400" w:lineRule="exact"/>
              <w:jc w:val="left"/>
            </w:pPr>
            <w:proofErr w:type="spellStart"/>
            <w:r>
              <w:rPr>
                <w:rFonts w:hint="eastAsia"/>
              </w:rPr>
              <w:t>Hayati</w:t>
            </w:r>
            <w:proofErr w:type="spellEnd"/>
            <w:r>
              <w:rPr>
                <w:rFonts w:hint="eastAsia"/>
              </w:rPr>
              <w:t xml:space="preserve"> P, </w:t>
            </w:r>
            <w:proofErr w:type="spellStart"/>
            <w:r>
              <w:rPr>
                <w:rFonts w:hint="eastAsia"/>
              </w:rPr>
              <w:t>Potdar</w:t>
            </w:r>
            <w:proofErr w:type="spellEnd"/>
            <w:r>
              <w:rPr>
                <w:rFonts w:hint="eastAsia"/>
              </w:rPr>
              <w:t xml:space="preserve"> V, </w:t>
            </w:r>
            <w:proofErr w:type="spellStart"/>
            <w:r>
              <w:rPr>
                <w:rFonts w:hint="eastAsia"/>
              </w:rPr>
              <w:t>Talevski</w:t>
            </w:r>
            <w:proofErr w:type="spellEnd"/>
            <w:r>
              <w:rPr>
                <w:rFonts w:hint="eastAsia"/>
              </w:rPr>
              <w:t xml:space="preserve"> A, Smyth WF. Rule-Based on-the-fly Web </w:t>
            </w:r>
            <w:proofErr w:type="spellStart"/>
            <w:r>
              <w:rPr>
                <w:rFonts w:hint="eastAsia"/>
              </w:rPr>
              <w:t>spambot</w:t>
            </w:r>
            <w:proofErr w:type="spellEnd"/>
            <w:r>
              <w:rPr>
                <w:rFonts w:hint="eastAsia"/>
              </w:rPr>
              <w:t xml:space="preserve"> detection using action strings.</w:t>
            </w:r>
          </w:p>
        </w:tc>
        <w:tc>
          <w:tcPr>
            <w:tcW w:w="4847" w:type="dxa"/>
            <w:gridSpan w:val="6"/>
          </w:tcPr>
          <w:p w:rsidR="000A3159" w:rsidRDefault="00901DA8">
            <w:pPr>
              <w:spacing w:line="400" w:lineRule="exact"/>
              <w:jc w:val="left"/>
            </w:pPr>
            <w:r>
              <w:rPr>
                <w:rFonts w:hint="eastAsia"/>
              </w:rPr>
              <w:t>In: Proc. Of Collaboration Electronic Messaging Anti-Abuse and Spam Conf. (CEAS 2010). 2010. 13</w:t>
            </w:r>
            <w:r>
              <w:rPr>
                <w:rFonts w:hint="eastAsia"/>
              </w:rPr>
              <w:t>−</w:t>
            </w:r>
            <w:r>
              <w:rPr>
                <w:rFonts w:hint="eastAsia"/>
              </w:rPr>
              <w:t>14.</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33</w:t>
            </w:r>
          </w:p>
        </w:tc>
        <w:tc>
          <w:tcPr>
            <w:tcW w:w="4420" w:type="dxa"/>
            <w:gridSpan w:val="7"/>
          </w:tcPr>
          <w:p w:rsidR="000A3159" w:rsidRDefault="00901DA8">
            <w:pPr>
              <w:spacing w:line="400" w:lineRule="exact"/>
              <w:jc w:val="left"/>
            </w:pPr>
            <w:proofErr w:type="spellStart"/>
            <w:r>
              <w:rPr>
                <w:rFonts w:hint="eastAsia"/>
              </w:rPr>
              <w:t>Amleshwaram</w:t>
            </w:r>
            <w:proofErr w:type="spellEnd"/>
            <w:r>
              <w:rPr>
                <w:rFonts w:hint="eastAsia"/>
              </w:rPr>
              <w:t xml:space="preserve"> AA, Reddy N, </w:t>
            </w:r>
            <w:proofErr w:type="spellStart"/>
            <w:r>
              <w:rPr>
                <w:rFonts w:hint="eastAsia"/>
              </w:rPr>
              <w:t>Yadav</w:t>
            </w:r>
            <w:proofErr w:type="spellEnd"/>
            <w:r>
              <w:rPr>
                <w:rFonts w:hint="eastAsia"/>
              </w:rPr>
              <w:t xml:space="preserve"> S, </w:t>
            </w:r>
            <w:proofErr w:type="spellStart"/>
            <w:r>
              <w:rPr>
                <w:rFonts w:hint="eastAsia"/>
              </w:rPr>
              <w:t>Gu</w:t>
            </w:r>
            <w:proofErr w:type="spellEnd"/>
            <w:r>
              <w:rPr>
                <w:rFonts w:hint="eastAsia"/>
              </w:rPr>
              <w:t xml:space="preserve"> G, </w:t>
            </w:r>
            <w:proofErr w:type="gramStart"/>
            <w:r>
              <w:rPr>
                <w:rFonts w:hint="eastAsia"/>
              </w:rPr>
              <w:t>Yang</w:t>
            </w:r>
            <w:proofErr w:type="gramEnd"/>
            <w:r>
              <w:rPr>
                <w:rFonts w:hint="eastAsia"/>
              </w:rPr>
              <w:t xml:space="preserve"> C. CATS: Characterizing automation of Twitter spammers.</w:t>
            </w:r>
          </w:p>
        </w:tc>
        <w:tc>
          <w:tcPr>
            <w:tcW w:w="4847" w:type="dxa"/>
            <w:gridSpan w:val="6"/>
          </w:tcPr>
          <w:p w:rsidR="000A3159" w:rsidRDefault="00901DA8">
            <w:pPr>
              <w:spacing w:line="400" w:lineRule="exact"/>
              <w:jc w:val="left"/>
            </w:pPr>
            <w:r>
              <w:rPr>
                <w:rFonts w:hint="eastAsia"/>
              </w:rPr>
              <w:t>Washington: IEEE Computer Society, 2013. 1</w:t>
            </w:r>
            <w:r>
              <w:rPr>
                <w:rFonts w:hint="eastAsia"/>
              </w:rPr>
              <w:t>−</w:t>
            </w:r>
            <w:r>
              <w:rPr>
                <w:rFonts w:hint="eastAsia"/>
              </w:rPr>
              <w:t>10.</w:t>
            </w:r>
          </w:p>
        </w:tc>
      </w:tr>
      <w:tr w:rsidR="000A3159">
        <w:tblPrEx>
          <w:tblCellMar>
            <w:left w:w="108" w:type="dxa"/>
            <w:right w:w="108" w:type="dxa"/>
          </w:tblCellMar>
        </w:tblPrEx>
        <w:trPr>
          <w:cantSplit/>
          <w:trHeight w:val="445"/>
          <w:jc w:val="center"/>
        </w:trPr>
        <w:tc>
          <w:tcPr>
            <w:tcW w:w="719" w:type="dxa"/>
          </w:tcPr>
          <w:p w:rsidR="000A3159" w:rsidRDefault="00901DA8">
            <w:pPr>
              <w:spacing w:line="400" w:lineRule="exact"/>
              <w:jc w:val="left"/>
              <w:rPr>
                <w:rFonts w:ascii="宋体"/>
                <w:sz w:val="24"/>
              </w:rPr>
            </w:pPr>
            <w:r>
              <w:rPr>
                <w:rFonts w:ascii="宋体" w:hint="eastAsia"/>
                <w:sz w:val="24"/>
              </w:rPr>
              <w:t>34</w:t>
            </w:r>
          </w:p>
        </w:tc>
        <w:tc>
          <w:tcPr>
            <w:tcW w:w="4420" w:type="dxa"/>
            <w:gridSpan w:val="7"/>
          </w:tcPr>
          <w:p w:rsidR="000A3159" w:rsidRDefault="00901DA8">
            <w:pPr>
              <w:spacing w:line="400" w:lineRule="exact"/>
              <w:jc w:val="left"/>
            </w:pPr>
            <w:r>
              <w:rPr>
                <w:rFonts w:hint="eastAsia"/>
              </w:rPr>
              <w:t xml:space="preserve">Yang C, </w:t>
            </w:r>
            <w:proofErr w:type="spellStart"/>
            <w:r>
              <w:rPr>
                <w:rFonts w:hint="eastAsia"/>
              </w:rPr>
              <w:t>Harkreader</w:t>
            </w:r>
            <w:proofErr w:type="spellEnd"/>
            <w:r>
              <w:rPr>
                <w:rFonts w:hint="eastAsia"/>
              </w:rPr>
              <w:t xml:space="preserve"> R, </w:t>
            </w:r>
            <w:proofErr w:type="spellStart"/>
            <w:r>
              <w:rPr>
                <w:rFonts w:hint="eastAsia"/>
              </w:rPr>
              <w:t>Gu</w:t>
            </w:r>
            <w:proofErr w:type="spellEnd"/>
            <w:r>
              <w:rPr>
                <w:rFonts w:hint="eastAsia"/>
              </w:rPr>
              <w:t xml:space="preserve"> G. Empirical evaluation and new design for fighting evolving Twitter spammers. </w:t>
            </w:r>
          </w:p>
        </w:tc>
        <w:tc>
          <w:tcPr>
            <w:tcW w:w="4847" w:type="dxa"/>
            <w:gridSpan w:val="6"/>
          </w:tcPr>
          <w:p w:rsidR="000A3159" w:rsidRDefault="00901DA8">
            <w:pPr>
              <w:spacing w:line="400" w:lineRule="exact"/>
              <w:jc w:val="left"/>
            </w:pPr>
            <w:r>
              <w:rPr>
                <w:rFonts w:hint="eastAsia"/>
              </w:rPr>
              <w:t>IEEE Trans. on Information Forensics and Security</w:t>
            </w:r>
            <w:proofErr w:type="gramStart"/>
            <w:r>
              <w:rPr>
                <w:rFonts w:hint="eastAsia"/>
              </w:rPr>
              <w:t>,2013</w:t>
            </w:r>
            <w:proofErr w:type="gramEnd"/>
            <w:r>
              <w:rPr>
                <w:rFonts w:hint="eastAsia"/>
              </w:rPr>
              <w:t>,(8):1280-1293.</w:t>
            </w:r>
          </w:p>
        </w:tc>
      </w:tr>
      <w:tr w:rsidR="000A3159">
        <w:tblPrEx>
          <w:tblCellMar>
            <w:left w:w="108" w:type="dxa"/>
            <w:right w:w="108" w:type="dxa"/>
          </w:tblCellMar>
        </w:tblPrEx>
        <w:trPr>
          <w:trHeight w:val="4973"/>
          <w:jc w:val="center"/>
        </w:trPr>
        <w:tc>
          <w:tcPr>
            <w:tcW w:w="9986" w:type="dxa"/>
            <w:gridSpan w:val="14"/>
          </w:tcPr>
          <w:p w:rsidR="000A3159" w:rsidRDefault="00901DA8">
            <w:pPr>
              <w:numPr>
                <w:ilvl w:val="0"/>
                <w:numId w:val="1"/>
              </w:numPr>
              <w:spacing w:line="360" w:lineRule="auto"/>
              <w:ind w:firstLineChars="200" w:firstLine="482"/>
              <w:jc w:val="left"/>
              <w:rPr>
                <w:rFonts w:ascii="宋体"/>
                <w:b/>
                <w:sz w:val="24"/>
              </w:rPr>
            </w:pPr>
            <w:r>
              <w:rPr>
                <w:rFonts w:ascii="宋体" w:hint="eastAsia"/>
                <w:b/>
                <w:sz w:val="24"/>
              </w:rPr>
              <w:t>文献综述：国内外研究现状、发展动态</w:t>
            </w:r>
          </w:p>
          <w:p w:rsidR="000A3159" w:rsidRDefault="00901DA8">
            <w:pPr>
              <w:spacing w:line="360" w:lineRule="auto"/>
              <w:ind w:firstLineChars="200" w:firstLine="480"/>
              <w:jc w:val="left"/>
              <w:rPr>
                <w:rFonts w:ascii="宋体"/>
                <w:sz w:val="24"/>
              </w:rPr>
            </w:pPr>
            <w:r>
              <w:rPr>
                <w:rFonts w:ascii="宋体" w:hint="eastAsia"/>
                <w:sz w:val="24"/>
              </w:rPr>
              <w:t>网络水军检测和识别最初起源于邮件服务系统，当时的网络水军通过制造具有明显商业特点的垃圾邮件引起用户注意，引导用户点击商业广告站点。随着互联网的快速发展，社交网络中的网络水军识别已成为主流，陆续产生了大量的识别方法。按照网络水军识别方法采用特征的不同,将网络水军识别方法分为基于内容特征、基于用户特征、基于环境特征和基于综合特征的识别。</w:t>
            </w:r>
          </w:p>
          <w:p w:rsidR="000A3159" w:rsidRDefault="00901DA8">
            <w:pPr>
              <w:spacing w:line="360" w:lineRule="auto"/>
              <w:ind w:firstLineChars="200" w:firstLine="480"/>
              <w:jc w:val="left"/>
              <w:rPr>
                <w:rFonts w:ascii="宋体"/>
                <w:sz w:val="24"/>
              </w:rPr>
            </w:pPr>
            <w:r>
              <w:rPr>
                <w:rFonts w:ascii="宋体" w:hint="eastAsia"/>
                <w:sz w:val="24"/>
              </w:rPr>
              <w:t>早期网络水军识别研究着重分析网络水军产生的内容,这是由于早期网络环境中,网络水军产生的内容具有显著的可识别特征,基于内容特征的网络水军识别研究涉及机器学习中的自然语言处理分支.该类含有观点的文本处理包括</w:t>
            </w:r>
            <w:proofErr w:type="spellStart"/>
            <w:r>
              <w:rPr>
                <w:rFonts w:ascii="宋体" w:hint="eastAsia"/>
                <w:sz w:val="24"/>
              </w:rPr>
              <w:t>Sriram</w:t>
            </w:r>
            <w:proofErr w:type="spellEnd"/>
            <w:r>
              <w:rPr>
                <w:rFonts w:ascii="宋体" w:hint="eastAsia"/>
                <w:sz w:val="24"/>
              </w:rPr>
              <w:t xml:space="preserve"> B等2010年提出的文本分类、Zhao YY等2010年提出的文本情感分析以及Liu B等2010年提出的文本倾向性分析等方面。</w:t>
            </w:r>
          </w:p>
          <w:p w:rsidR="000A3159" w:rsidRDefault="00901DA8">
            <w:pPr>
              <w:spacing w:line="360" w:lineRule="auto"/>
              <w:ind w:firstLineChars="200" w:firstLine="480"/>
              <w:jc w:val="left"/>
              <w:rPr>
                <w:rFonts w:ascii="宋体" w:hAnsi="宋体" w:cs="宋体"/>
                <w:color w:val="000000"/>
                <w:sz w:val="24"/>
              </w:rPr>
            </w:pPr>
            <w:r>
              <w:rPr>
                <w:rFonts w:ascii="宋体" w:hint="eastAsia"/>
                <w:sz w:val="24"/>
              </w:rPr>
              <w:t>随着网络环境逐渐复杂多样和用户辨别力的增强,使得制造传播具有显著特征内容的传统网络水军造成的影响不断降低。为了不断制造网络影响、妨害商业利益,网络水军逐渐衍生出多样的欺骗策略。其行为趋向于正常用户的行为,其发布内容也不再具有显著特征。通过分析变化的网络水军行为,基于用户特征的识别研究能够很好地发现潜藏的网络水军。因此,当前网络水军识别研究转向基于用户特征的识别,以实现从源头遏制网络水军和垃圾信息泛滥的目的。社交网络中,用户行为能够极大地反映出用户信息。例如,网络水军突发性行为模式与正常用户有明显区别。</w:t>
            </w:r>
            <w:proofErr w:type="spellStart"/>
            <w:r>
              <w:rPr>
                <w:rFonts w:ascii="宋体" w:hint="eastAsia"/>
                <w:sz w:val="24"/>
              </w:rPr>
              <w:t>Benevenuto</w:t>
            </w:r>
            <w:proofErr w:type="spellEnd"/>
            <w:r>
              <w:rPr>
                <w:rFonts w:ascii="宋体" w:hint="eastAsia"/>
                <w:sz w:val="24"/>
              </w:rPr>
              <w:t>等人首先提出了在线视频分享站点中网络水军行为的统计数据,</w:t>
            </w:r>
            <w:r>
              <w:rPr>
                <w:rFonts w:ascii="宋体" w:hint="eastAsia"/>
                <w:sz w:val="24"/>
              </w:rPr>
              <w:lastRenderedPageBreak/>
              <w:t>即,从著名互联网视频网站</w:t>
            </w:r>
            <w:proofErr w:type="spellStart"/>
            <w:r>
              <w:rPr>
                <w:rFonts w:ascii="宋体" w:hint="eastAsia"/>
                <w:sz w:val="24"/>
              </w:rPr>
              <w:t>Youtube</w:t>
            </w:r>
            <w:proofErr w:type="spellEnd"/>
            <w:r>
              <w:rPr>
                <w:rFonts w:ascii="宋体" w:hint="eastAsia"/>
                <w:sz w:val="24"/>
              </w:rPr>
              <w:t>收集的网络水军行为统计数据。他们采用人工标记方法建立训练数据集,即,数据集中的用户由人工标明是否为网络水军。之后分析已识别网络水军的行为,定义其特征,并利用</w:t>
            </w:r>
            <w:proofErr w:type="spellStart"/>
            <w:r>
              <w:rPr>
                <w:rFonts w:ascii="宋体" w:hint="eastAsia"/>
                <w:sz w:val="24"/>
              </w:rPr>
              <w:t>weka</w:t>
            </w:r>
            <w:proofErr w:type="spellEnd"/>
            <w:r>
              <w:rPr>
                <w:rFonts w:ascii="宋体" w:hint="eastAsia"/>
                <w:sz w:val="24"/>
              </w:rPr>
              <w:t>中3种特征选择算法评价各个网络水军行为特征的分辨力。采用传统监督分类方法,判断未知用户是否为网络水军。该方法是社交网络领域水军识别研究的代表性方法,即,基于用户行为特征识别网络水军。之后的网络水军识别研究都以该方法为基础,增加特征或优化识别方法来提高社交网络中水军识别准确率。</w:t>
            </w:r>
            <w:proofErr w:type="spellStart"/>
            <w:r>
              <w:rPr>
                <w:rFonts w:ascii="宋体" w:hint="eastAsia"/>
                <w:sz w:val="24"/>
              </w:rPr>
              <w:t>Parameswaran</w:t>
            </w:r>
            <w:proofErr w:type="spellEnd"/>
            <w:r>
              <w:rPr>
                <w:rFonts w:ascii="宋体" w:hint="eastAsia"/>
                <w:sz w:val="24"/>
              </w:rPr>
              <w:t xml:space="preserve"> 等人则提出了一种理论建模方法对水军行为及其偏离进行建模,他们发现:网络水军行为策略不断发生变化,并提出可以长期监控网络水军行为,以此建立黑名单来降低网络水军危害。Yang 等人首次深入分析了Twitter中网络水军的隐藏策略,并提出基于邻居节点特征发现Twitter中网络水军的方法。</w:t>
            </w:r>
            <w:proofErr w:type="spellStart"/>
            <w:r>
              <w:rPr>
                <w:rFonts w:ascii="宋体" w:hAnsi="宋体" w:cs="宋体" w:hint="eastAsia"/>
                <w:color w:val="000000"/>
                <w:sz w:val="24"/>
              </w:rPr>
              <w:t>Gargari</w:t>
            </w:r>
            <w:proofErr w:type="spellEnd"/>
            <w:r>
              <w:rPr>
                <w:rFonts w:ascii="宋体" w:hAnsi="宋体" w:cs="宋体" w:hint="eastAsia"/>
                <w:color w:val="000000"/>
                <w:sz w:val="24"/>
              </w:rPr>
              <w:t>等人在识别特征中加入网络资源层级特征实现网络水军识别,利用网络水军使用资源模式相似这一特征提高网络水军识别准确率。Zhu等人指出国内的社交网站——人人网中的网络水军识别缺陷,并提出复杂社交网络中的网络水军识别方法。</w:t>
            </w:r>
            <w:proofErr w:type="spellStart"/>
            <w:r>
              <w:rPr>
                <w:rFonts w:ascii="宋体" w:hAnsi="宋体" w:cs="宋体" w:hint="eastAsia"/>
                <w:color w:val="000000"/>
                <w:sz w:val="24"/>
              </w:rPr>
              <w:t>Hayati</w:t>
            </w:r>
            <w:proofErr w:type="spellEnd"/>
            <w:r>
              <w:rPr>
                <w:rFonts w:ascii="宋体" w:hAnsi="宋体" w:cs="宋体" w:hint="eastAsia"/>
                <w:color w:val="000000"/>
                <w:sz w:val="24"/>
              </w:rPr>
              <w:t>[28]等人首次提出了Web2.0水军机器人的概念,通过追踪其行为特征来发现Web 2.0平台中的水军机器人。该实验发现:水军软件机器人利用搜索引擎来寻找目标站点,并通过不断注册新用户账号,在短时间内发布大量垃圾信息。这些新注册账号的用户名利用机器生成,并且其个人主页只有较低的点击率,即,没有很好的交互行为。此外,</w:t>
            </w:r>
            <w:proofErr w:type="spellStart"/>
            <w:r>
              <w:rPr>
                <w:rFonts w:ascii="宋体" w:hAnsi="宋体" w:cs="宋体" w:hint="eastAsia"/>
                <w:color w:val="000000"/>
                <w:sz w:val="24"/>
              </w:rPr>
              <w:t>Hayati</w:t>
            </w:r>
            <w:proofErr w:type="spellEnd"/>
            <w:r>
              <w:rPr>
                <w:rFonts w:ascii="宋体" w:hAnsi="宋体" w:cs="宋体" w:hint="eastAsia"/>
                <w:color w:val="000000"/>
                <w:sz w:val="24"/>
              </w:rPr>
              <w:t xml:space="preserve"> 等人在文献[29]提出了两种具体的行为特征:水军软件机器人的行为时间及其频率,实现对网络水军行为的建模。</w:t>
            </w:r>
            <w:proofErr w:type="spellStart"/>
            <w:r>
              <w:rPr>
                <w:rFonts w:ascii="宋体" w:hAnsi="宋体" w:cs="宋体" w:hint="eastAsia"/>
                <w:color w:val="000000"/>
                <w:sz w:val="24"/>
              </w:rPr>
              <w:t>Hayati</w:t>
            </w:r>
            <w:proofErr w:type="spellEnd"/>
            <w:r>
              <w:rPr>
                <w:rFonts w:ascii="宋体" w:hAnsi="宋体" w:cs="宋体" w:hint="eastAsia"/>
                <w:color w:val="000000"/>
                <w:sz w:val="24"/>
              </w:rPr>
              <w:t xml:space="preserve"> 等人在文献[30]中提出利用水军机器人进行水军行为时的特殊特征进行识别,并在文献[31]中综合早期研究提出利用自组织神经网络发现网络水军机器人的特征,并根据其不同的行为将水军机器人分为4类。2010年,</w:t>
            </w:r>
            <w:proofErr w:type="spellStart"/>
            <w:r>
              <w:rPr>
                <w:rFonts w:ascii="宋体" w:hAnsi="宋体" w:cs="宋体" w:hint="eastAsia"/>
                <w:color w:val="000000"/>
                <w:sz w:val="24"/>
              </w:rPr>
              <w:t>Hayati</w:t>
            </w:r>
            <w:proofErr w:type="spellEnd"/>
            <w:r>
              <w:rPr>
                <w:rFonts w:ascii="宋体" w:hAnsi="宋体" w:cs="宋体" w:hint="eastAsia"/>
                <w:color w:val="000000"/>
                <w:sz w:val="24"/>
              </w:rPr>
              <w:t>等人在文献[32]中提出利用动态水军机器人的行为动作设计基于规则的动态识别方法,限制高度疑似的水军行为继续发生,从而在网络水军制造垃圾内容时制止其行为,实现从源头遏制网络水军泛滥的目的。</w:t>
            </w:r>
          </w:p>
          <w:p w:rsidR="000A3159" w:rsidRDefault="00901DA8">
            <w:pPr>
              <w:spacing w:line="360" w:lineRule="auto"/>
              <w:ind w:firstLineChars="200" w:firstLine="480"/>
              <w:jc w:val="left"/>
              <w:rPr>
                <w:rFonts w:ascii="宋体" w:hAnsi="宋体" w:cs="宋体"/>
                <w:color w:val="000000"/>
                <w:sz w:val="24"/>
              </w:rPr>
            </w:pPr>
            <w:r>
              <w:rPr>
                <w:rFonts w:ascii="宋体" w:hAnsi="宋体" w:cs="宋体" w:hint="eastAsia"/>
                <w:color w:val="000000"/>
                <w:sz w:val="24"/>
              </w:rPr>
              <w:t>Song等人[16]认为:基于用户行为特征的网络水军识别方法具有一定的滞后性和易伪造性,即,用户进行过类似水军的行为后,该类方法才能进行识别,并且该类用户特征很容易被网络水军修改掩饰.但是整个网络关系具有一定的稳定性,其特征不容易被用户行为所影响.因此,使用该类特征对网络水军识别具有更好的效果.文献度量了用户间距离和用户联系紧密度等特征,并使用几种不同分类器进行分类学习.该文通过实验得出如下结论:在Twitter中,大多数网络水军发布的垃圾意见都只有少数接受者.</w:t>
            </w:r>
            <w:proofErr w:type="spellStart"/>
            <w:r>
              <w:rPr>
                <w:rFonts w:ascii="宋体" w:hAnsi="宋体" w:cs="宋体" w:hint="eastAsia"/>
                <w:color w:val="000000"/>
                <w:sz w:val="24"/>
              </w:rPr>
              <w:t>Murmann</w:t>
            </w:r>
            <w:proofErr w:type="spellEnd"/>
            <w:r>
              <w:rPr>
                <w:rFonts w:ascii="宋体" w:hAnsi="宋体" w:cs="宋体" w:hint="eastAsia"/>
                <w:color w:val="000000"/>
                <w:sz w:val="24"/>
              </w:rPr>
              <w:t>[17]在Twitter中利用具有直接</w:t>
            </w:r>
          </w:p>
          <w:p w:rsidR="000A3159" w:rsidRDefault="00901DA8">
            <w:pPr>
              <w:spacing w:line="360" w:lineRule="auto"/>
              <w:ind w:firstLineChars="200" w:firstLine="480"/>
              <w:jc w:val="left"/>
              <w:rPr>
                <w:rFonts w:ascii="宋体" w:hAnsi="宋体" w:cs="宋体"/>
                <w:color w:val="000000"/>
                <w:sz w:val="24"/>
              </w:rPr>
            </w:pPr>
            <w:r>
              <w:rPr>
                <w:rFonts w:ascii="宋体" w:hAnsi="宋体" w:cs="宋体" w:hint="eastAsia"/>
                <w:color w:val="000000"/>
                <w:sz w:val="24"/>
              </w:rPr>
              <w:t>交互关系的邻居节点探测用户间信任关系,得到新的关系特征集.利用此特征集对用户进行可疑度排序,可疑度最高者即为网络水军.</w:t>
            </w:r>
            <w:proofErr w:type="spellStart"/>
            <w:r>
              <w:rPr>
                <w:rFonts w:ascii="宋体" w:hAnsi="宋体" w:cs="宋体" w:hint="eastAsia"/>
                <w:color w:val="000000"/>
                <w:sz w:val="24"/>
              </w:rPr>
              <w:t>Moh</w:t>
            </w:r>
            <w:proofErr w:type="spellEnd"/>
            <w:r>
              <w:rPr>
                <w:rFonts w:ascii="宋体" w:hAnsi="宋体" w:cs="宋体" w:hint="eastAsia"/>
                <w:color w:val="000000"/>
                <w:sz w:val="24"/>
              </w:rPr>
              <w:t xml:space="preserve"> 等人[18]同样利用Twitter中的用户社会关</w:t>
            </w:r>
            <w:r>
              <w:rPr>
                <w:rFonts w:ascii="宋体" w:hAnsi="宋体" w:cs="宋体" w:hint="eastAsia"/>
                <w:color w:val="000000"/>
                <w:sz w:val="24"/>
              </w:rPr>
              <w:lastRenderedPageBreak/>
              <w:t>系,如其朋友及粉丝特征,通过不同特征矩阵得到该用户的可信任度,以此判断该用户是否为网络水军.</w:t>
            </w:r>
            <w:proofErr w:type="spellStart"/>
            <w:r>
              <w:rPr>
                <w:rFonts w:ascii="宋体" w:hAnsi="宋体" w:cs="宋体" w:hint="eastAsia"/>
                <w:color w:val="000000"/>
                <w:sz w:val="24"/>
              </w:rPr>
              <w:t>Krestel</w:t>
            </w:r>
            <w:proofErr w:type="spellEnd"/>
            <w:r>
              <w:rPr>
                <w:rFonts w:ascii="宋体" w:hAnsi="宋体" w:cs="宋体" w:hint="eastAsia"/>
                <w:color w:val="000000"/>
                <w:sz w:val="24"/>
              </w:rPr>
              <w:t>等人[19]利用网络水军可疑度会在社交网络中传播的特点,利用图模型上的传播发现标签分享站点中的网络水军.该方法实现了标签分享站点中网络水军、标签以及网络资源间关系结构的建模.通过给定一些种子节点的可疑度,依据种子节点向外传播可疑度的特点,从而计算整个图模型中所有节点的可疑度,发现可疑的用户节点。</w:t>
            </w:r>
          </w:p>
          <w:p w:rsidR="000A3159" w:rsidRDefault="00901DA8">
            <w:pPr>
              <w:spacing w:line="360" w:lineRule="auto"/>
              <w:ind w:firstLineChars="200" w:firstLine="480"/>
              <w:jc w:val="left"/>
              <w:rPr>
                <w:rFonts w:ascii="宋体"/>
                <w:sz w:val="24"/>
              </w:rPr>
            </w:pPr>
            <w:r>
              <w:rPr>
                <w:rFonts w:ascii="宋体" w:hint="eastAsia"/>
                <w:sz w:val="24"/>
              </w:rPr>
              <w:t>隐蔽的网络水军对用户展现出趋向于正常用户的特征,但其异常行为使其在网络环境层级表现出不同于正常用户的特点。Las-Casas 等人提出基于水军产生时的网络特征识别,并使用巴西宽带ISP的数据记录作为实验数据集。他们提出:从网络流量的角度却很容易发现网络水军特征.因为网络水军为尽可能减少工作负担并达到效益最大化,会集中在一段时间内大量制造垃圾意见,因此这段时间内的网络负载会突然加大,流量也会集中在某些链路中.与传统网络水军识别方法相比,该方法准确率较高.但该方法需要应用ISP数据,无法普遍推广.基于环境特征的网络水军识别研究依据网络水军进行危害行为时产生的环境特征,该环境特征是无法被网络水军修改掩饰,因此其识别准确率较高.但基于环境特征的网络水军识别研究大多需要相应的实验数据集,因此其可推广性较其他网络水军识别研究方法要低。</w:t>
            </w:r>
          </w:p>
          <w:p w:rsidR="000A3159" w:rsidRDefault="00901DA8">
            <w:pPr>
              <w:spacing w:line="360" w:lineRule="auto"/>
              <w:ind w:firstLineChars="200" w:firstLine="480"/>
              <w:jc w:val="left"/>
              <w:rPr>
                <w:rFonts w:ascii="宋体"/>
                <w:sz w:val="24"/>
              </w:rPr>
            </w:pPr>
            <w:r>
              <w:rPr>
                <w:rFonts w:ascii="宋体" w:hint="eastAsia"/>
                <w:sz w:val="24"/>
              </w:rPr>
              <w:t>基于用户行为和关系特征的网络水军识别方法捕捉用户在社交网络中的行为和关系,并不分析其发布的内容.传统网络水军识别方法即依据用户产生内容判断其是否为水军,因此结合用户行为、关系及其发布内容的综合特征网络水军识别方法很常见。</w:t>
            </w:r>
            <w:proofErr w:type="spellStart"/>
            <w:r>
              <w:rPr>
                <w:rFonts w:ascii="宋体" w:hint="eastAsia"/>
                <w:sz w:val="24"/>
              </w:rPr>
              <w:t>Amleshwaram</w:t>
            </w:r>
            <w:proofErr w:type="spellEnd"/>
            <w:r>
              <w:rPr>
                <w:rFonts w:ascii="宋体" w:hint="eastAsia"/>
                <w:sz w:val="24"/>
              </w:rPr>
              <w:t xml:space="preserve"> 等人[98]综合社交网络中各方</w:t>
            </w:r>
            <w:proofErr w:type="gramStart"/>
            <w:r>
              <w:rPr>
                <w:rFonts w:ascii="宋体" w:hint="eastAsia"/>
                <w:sz w:val="24"/>
              </w:rPr>
              <w:t>面用户</w:t>
            </w:r>
            <w:proofErr w:type="gramEnd"/>
            <w:r>
              <w:rPr>
                <w:rFonts w:ascii="宋体" w:hint="eastAsia"/>
                <w:sz w:val="24"/>
              </w:rPr>
              <w:t>的特征,如行为、内容、用户间关系等,实现了社交领域网络水军的快速识别,且其识别所需时间和资源都大为降低.他们对未知水军进行了聚类分析,发现了Twitter上盛行的一些网络水军团体.他们发现:Twitter 上大多数网络水军只有很少的Tweet,其主要目标是传播垃圾信息,制造网络影响。</w:t>
            </w:r>
          </w:p>
          <w:p w:rsidR="000A3159" w:rsidRDefault="00901DA8">
            <w:pPr>
              <w:spacing w:line="360" w:lineRule="auto"/>
              <w:ind w:firstLineChars="200" w:firstLine="480"/>
              <w:jc w:val="left"/>
              <w:rPr>
                <w:rFonts w:ascii="宋体"/>
                <w:sz w:val="24"/>
              </w:rPr>
            </w:pPr>
            <w:r>
              <w:rPr>
                <w:rFonts w:ascii="宋体" w:hint="eastAsia"/>
                <w:sz w:val="24"/>
              </w:rPr>
              <w:t>目前社交网络数据量十分庞大，而标记数据相对很少，所以社交网络的水军识别是一种类别极度不平衡的数据分类工作。考虑到社交网络标注数据</w:t>
            </w:r>
            <w:proofErr w:type="gramStart"/>
            <w:r>
              <w:rPr>
                <w:rFonts w:ascii="宋体" w:hint="eastAsia"/>
                <w:sz w:val="24"/>
              </w:rPr>
              <w:t>少带来</w:t>
            </w:r>
            <w:proofErr w:type="gramEnd"/>
            <w:r>
              <w:rPr>
                <w:rFonts w:ascii="宋体" w:hint="eastAsia"/>
                <w:sz w:val="24"/>
              </w:rPr>
              <w:t>的精度降低的问题，基于社交网络图的排名算法可以避免传统监督分类中由于特征选取不好带来的精度低的问题，本报告提出基于半监督学习分类模型和基于图的排名算法相结合</w:t>
            </w:r>
            <w:proofErr w:type="gramStart"/>
            <w:r>
              <w:rPr>
                <w:rFonts w:ascii="宋体" w:hint="eastAsia"/>
                <w:sz w:val="24"/>
              </w:rPr>
              <w:t>的微博水军</w:t>
            </w:r>
            <w:proofErr w:type="gramEnd"/>
            <w:r>
              <w:rPr>
                <w:rFonts w:ascii="宋体" w:hint="eastAsia"/>
                <w:sz w:val="24"/>
              </w:rPr>
              <w:t>识别框架。</w:t>
            </w:r>
          </w:p>
        </w:tc>
      </w:tr>
      <w:tr w:rsidR="000A3159">
        <w:tblPrEx>
          <w:tblCellMar>
            <w:left w:w="108" w:type="dxa"/>
            <w:right w:w="108" w:type="dxa"/>
          </w:tblCellMar>
        </w:tblPrEx>
        <w:trPr>
          <w:trHeight w:val="4972"/>
          <w:jc w:val="center"/>
        </w:trPr>
        <w:tc>
          <w:tcPr>
            <w:tcW w:w="9986" w:type="dxa"/>
            <w:gridSpan w:val="14"/>
          </w:tcPr>
          <w:p w:rsidR="000A3159" w:rsidRDefault="00901DA8">
            <w:pPr>
              <w:numPr>
                <w:ilvl w:val="0"/>
                <w:numId w:val="1"/>
              </w:numPr>
              <w:spacing w:line="360" w:lineRule="auto"/>
              <w:ind w:firstLineChars="200" w:firstLine="482"/>
              <w:jc w:val="left"/>
              <w:rPr>
                <w:rFonts w:ascii="宋体"/>
                <w:b/>
                <w:sz w:val="24"/>
              </w:rPr>
            </w:pPr>
            <w:r>
              <w:rPr>
                <w:rFonts w:ascii="宋体" w:hint="eastAsia"/>
                <w:b/>
                <w:sz w:val="24"/>
              </w:rPr>
              <w:lastRenderedPageBreak/>
              <w:t>研究基础</w:t>
            </w:r>
          </w:p>
          <w:p w:rsidR="000A3159" w:rsidRDefault="00901DA8">
            <w:pPr>
              <w:pStyle w:val="1"/>
              <w:spacing w:line="360" w:lineRule="auto"/>
              <w:ind w:left="454" w:firstLine="480"/>
              <w:jc w:val="left"/>
              <w:rPr>
                <w:ins w:id="0" w:author="pphu" w:date="2016-12-13T20:25:00Z"/>
                <w:rFonts w:ascii="宋体"/>
                <w:sz w:val="24"/>
              </w:rPr>
            </w:pPr>
            <w:r>
              <w:rPr>
                <w:rFonts w:ascii="宋体" w:hint="eastAsia"/>
                <w:sz w:val="24"/>
              </w:rPr>
              <w:t>目前，</w:t>
            </w:r>
            <w:proofErr w:type="gramStart"/>
            <w:r>
              <w:rPr>
                <w:rFonts w:ascii="宋体" w:hint="eastAsia"/>
                <w:sz w:val="24"/>
              </w:rPr>
              <w:t>对于微博水军</w:t>
            </w:r>
            <w:proofErr w:type="gramEnd"/>
            <w:r>
              <w:rPr>
                <w:rFonts w:ascii="宋体" w:hint="eastAsia"/>
                <w:sz w:val="24"/>
              </w:rPr>
              <w:t>的识别主要通过提取各种特征维度，然后运用机器学习的方法进行分类，以识别正常用户和水军，机器学习的技术已经很成熟了，特征维度的提取前面很多学者也做了很多相关方面的研究。解决分类数据不平衡问题的半监督学习方法也有很多改进的方法。实习所在公司的舆情分析和预测项目中发现有大量网络水军的存在，对网络水军的特征和行为模式比较熟悉。平时的工作和学习中对上述技术都有所涉猎和应用。</w:t>
            </w:r>
          </w:p>
          <w:p w:rsidR="009E25D8" w:rsidRDefault="009E25D8">
            <w:pPr>
              <w:pStyle w:val="1"/>
              <w:spacing w:line="360" w:lineRule="auto"/>
              <w:ind w:left="454" w:firstLine="480"/>
              <w:jc w:val="left"/>
              <w:rPr>
                <w:ins w:id="1" w:author="pphu" w:date="2016-12-13T20:25:00Z"/>
                <w:rFonts w:ascii="宋体"/>
                <w:sz w:val="24"/>
              </w:rPr>
            </w:pPr>
            <w:ins w:id="2" w:author="pphu" w:date="2016-12-13T20:25:00Z">
              <w:r>
                <w:rPr>
                  <w:rFonts w:ascii="宋体" w:hint="eastAsia"/>
                  <w:sz w:val="24"/>
                </w:rPr>
                <w:t>在文本处理方面的技术积累</w:t>
              </w:r>
            </w:ins>
          </w:p>
          <w:p w:rsidR="009E25D8" w:rsidRDefault="009E25D8">
            <w:pPr>
              <w:pStyle w:val="1"/>
              <w:spacing w:line="360" w:lineRule="auto"/>
              <w:ind w:left="454" w:firstLine="480"/>
              <w:jc w:val="left"/>
              <w:rPr>
                <w:ins w:id="3" w:author="pphu" w:date="2016-12-13T20:25:00Z"/>
                <w:rFonts w:ascii="宋体"/>
                <w:sz w:val="24"/>
              </w:rPr>
            </w:pPr>
            <w:ins w:id="4" w:author="pphu" w:date="2016-12-13T20:25:00Z">
              <w:r>
                <w:rPr>
                  <w:rFonts w:ascii="宋体" w:hint="eastAsia"/>
                  <w:sz w:val="24"/>
                </w:rPr>
                <w:t>爬出和数据抽取技术</w:t>
              </w:r>
            </w:ins>
          </w:p>
          <w:p w:rsidR="009E25D8" w:rsidRDefault="009E25D8">
            <w:pPr>
              <w:pStyle w:val="1"/>
              <w:spacing w:line="360" w:lineRule="auto"/>
              <w:ind w:left="454" w:firstLine="480"/>
              <w:jc w:val="left"/>
              <w:rPr>
                <w:rFonts w:ascii="宋体" w:hint="eastAsia"/>
                <w:sz w:val="24"/>
              </w:rPr>
            </w:pPr>
            <w:ins w:id="5" w:author="pphu" w:date="2016-12-13T20:25:00Z">
              <w:r>
                <w:rPr>
                  <w:rFonts w:ascii="宋体" w:hint="eastAsia"/>
                  <w:sz w:val="24"/>
                </w:rPr>
                <w:t>公司的研究小组的技术支持</w:t>
              </w:r>
            </w:ins>
          </w:p>
        </w:tc>
      </w:tr>
      <w:tr w:rsidR="000A3159">
        <w:tblPrEx>
          <w:tblCellMar>
            <w:left w:w="108" w:type="dxa"/>
            <w:right w:w="108" w:type="dxa"/>
          </w:tblCellMar>
        </w:tblPrEx>
        <w:trPr>
          <w:trHeight w:val="4383"/>
          <w:jc w:val="center"/>
        </w:trPr>
        <w:tc>
          <w:tcPr>
            <w:tcW w:w="9986" w:type="dxa"/>
            <w:gridSpan w:val="14"/>
          </w:tcPr>
          <w:p w:rsidR="000A3159" w:rsidRDefault="00901DA8">
            <w:pPr>
              <w:numPr>
                <w:ilvl w:val="0"/>
                <w:numId w:val="1"/>
              </w:numPr>
              <w:spacing w:line="360" w:lineRule="auto"/>
              <w:ind w:firstLineChars="200" w:firstLine="482"/>
              <w:jc w:val="left"/>
              <w:rPr>
                <w:rFonts w:ascii="宋体"/>
                <w:b/>
                <w:sz w:val="24"/>
              </w:rPr>
            </w:pPr>
            <w:r>
              <w:rPr>
                <w:rFonts w:ascii="宋体" w:hint="eastAsia"/>
                <w:b/>
                <w:sz w:val="24"/>
              </w:rPr>
              <w:t>主要内容与关键技术</w:t>
            </w:r>
          </w:p>
          <w:p w:rsidR="000A3159" w:rsidRDefault="00901DA8">
            <w:pPr>
              <w:spacing w:line="360" w:lineRule="auto"/>
              <w:ind w:firstLineChars="200" w:firstLine="480"/>
              <w:jc w:val="left"/>
              <w:rPr>
                <w:rFonts w:ascii="宋体"/>
                <w:vanish/>
                <w:sz w:val="24"/>
              </w:rPr>
            </w:pPr>
            <w:r>
              <w:rPr>
                <w:rFonts w:ascii="宋体" w:hint="eastAsia"/>
                <w:sz w:val="24"/>
              </w:rPr>
              <w:t>本报告依据目前公司内部舆情分析和预测来编写，旨在提炼</w:t>
            </w:r>
            <w:proofErr w:type="gramStart"/>
            <w:r>
              <w:rPr>
                <w:rFonts w:ascii="宋体" w:hint="eastAsia"/>
                <w:sz w:val="24"/>
              </w:rPr>
              <w:t>出微博水军</w:t>
            </w:r>
            <w:proofErr w:type="gramEnd"/>
            <w:r>
              <w:rPr>
                <w:rFonts w:ascii="宋体" w:hint="eastAsia"/>
                <w:sz w:val="24"/>
              </w:rPr>
              <w:t>的各种特征和行为模式，快速有效地识别出海量</w:t>
            </w:r>
            <w:proofErr w:type="gramStart"/>
            <w:r>
              <w:rPr>
                <w:rFonts w:ascii="宋体" w:hint="eastAsia"/>
                <w:sz w:val="24"/>
              </w:rPr>
              <w:t>微博数据</w:t>
            </w:r>
            <w:proofErr w:type="gramEnd"/>
            <w:r>
              <w:rPr>
                <w:rFonts w:ascii="宋体" w:hint="eastAsia"/>
                <w:sz w:val="24"/>
              </w:rPr>
              <w:t>里面的水军用户。</w:t>
            </w:r>
          </w:p>
          <w:p w:rsidR="000A3159" w:rsidRDefault="00901DA8">
            <w:pPr>
              <w:ind w:firstLineChars="200" w:firstLine="482"/>
              <w:rPr>
                <w:rFonts w:ascii="宋体"/>
                <w:b/>
                <w:sz w:val="24"/>
              </w:rPr>
            </w:pPr>
            <w:r>
              <w:rPr>
                <w:rFonts w:ascii="宋体" w:hint="eastAsia"/>
                <w:b/>
                <w:sz w:val="24"/>
              </w:rPr>
              <w:t>5.1主要内容</w:t>
            </w:r>
          </w:p>
          <w:p w:rsidR="000A3159" w:rsidRDefault="00901DA8">
            <w:pPr>
              <w:numPr>
                <w:ilvl w:val="0"/>
                <w:numId w:val="2"/>
              </w:numPr>
              <w:spacing w:line="360" w:lineRule="auto"/>
              <w:ind w:firstLineChars="200" w:firstLine="480"/>
              <w:jc w:val="left"/>
              <w:rPr>
                <w:rFonts w:ascii="宋体"/>
                <w:sz w:val="24"/>
              </w:rPr>
            </w:pPr>
            <w:proofErr w:type="gramStart"/>
            <w:r>
              <w:rPr>
                <w:rFonts w:ascii="宋体" w:hint="eastAsia"/>
                <w:sz w:val="24"/>
              </w:rPr>
              <w:t>对微博舆情</w:t>
            </w:r>
            <w:proofErr w:type="gramEnd"/>
            <w:r>
              <w:rPr>
                <w:rFonts w:ascii="宋体" w:hint="eastAsia"/>
                <w:sz w:val="24"/>
              </w:rPr>
              <w:t>平台里的海量</w:t>
            </w:r>
            <w:proofErr w:type="gramStart"/>
            <w:r>
              <w:rPr>
                <w:rFonts w:ascii="宋体" w:hint="eastAsia"/>
                <w:sz w:val="24"/>
              </w:rPr>
              <w:t>微博数据</w:t>
            </w:r>
            <w:proofErr w:type="gramEnd"/>
            <w:r>
              <w:rPr>
                <w:rFonts w:ascii="宋体" w:hint="eastAsia"/>
                <w:sz w:val="24"/>
              </w:rPr>
              <w:t>进行采集和预处理，提取每个用户的基本特征、内容特征、网络图特征以及邻居特征等特征维度，然后给少量特征明显的用户打上标签。</w:t>
            </w:r>
          </w:p>
          <w:p w:rsidR="000A3159" w:rsidRDefault="00901DA8">
            <w:pPr>
              <w:numPr>
                <w:ilvl w:val="0"/>
                <w:numId w:val="2"/>
              </w:numPr>
              <w:spacing w:line="360" w:lineRule="auto"/>
              <w:ind w:firstLineChars="200" w:firstLine="480"/>
              <w:jc w:val="left"/>
              <w:rPr>
                <w:rFonts w:ascii="宋体"/>
                <w:sz w:val="24"/>
              </w:rPr>
            </w:pPr>
            <w:r>
              <w:rPr>
                <w:rFonts w:ascii="宋体" w:hint="eastAsia"/>
                <w:sz w:val="24"/>
              </w:rPr>
              <w:t>通过标记数据的特征维度算出该用户的可信度，画出由标记节点与周边节点（关注与被关注）的可信度的传播的社交关系网络图，计算出图中节点的PageRank值。</w:t>
            </w:r>
          </w:p>
          <w:p w:rsidR="000A3159" w:rsidRDefault="00901DA8">
            <w:pPr>
              <w:numPr>
                <w:ilvl w:val="0"/>
                <w:numId w:val="2"/>
              </w:numPr>
              <w:spacing w:line="360" w:lineRule="auto"/>
              <w:ind w:firstLineChars="200" w:firstLine="480"/>
              <w:jc w:val="left"/>
              <w:rPr>
                <w:rFonts w:ascii="宋体"/>
                <w:sz w:val="24"/>
              </w:rPr>
            </w:pPr>
            <w:r>
              <w:rPr>
                <w:rFonts w:ascii="宋体" w:hint="eastAsia"/>
                <w:sz w:val="24"/>
              </w:rPr>
              <w:t>使用标记数据训练基于半监督学习的分类器，使用训练好的分类器对标记节点的周边节点进行分类，当分类器的预测与社交关系网络图的排名结果一致时认为该分类有效，给该节点打上标记。</w:t>
            </w:r>
          </w:p>
          <w:p w:rsidR="000A3159" w:rsidRDefault="00901DA8">
            <w:pPr>
              <w:numPr>
                <w:ilvl w:val="0"/>
                <w:numId w:val="2"/>
              </w:numPr>
              <w:spacing w:line="360" w:lineRule="auto"/>
              <w:ind w:firstLineChars="200" w:firstLine="480"/>
              <w:jc w:val="left"/>
              <w:rPr>
                <w:rFonts w:ascii="宋体"/>
                <w:sz w:val="24"/>
              </w:rPr>
            </w:pPr>
            <w:r>
              <w:rPr>
                <w:rFonts w:ascii="宋体" w:hint="eastAsia"/>
                <w:sz w:val="24"/>
              </w:rPr>
              <w:t>迭代进行步骤（2）、（3）直至分类器的分类误差满足设定条件时结束。</w:t>
            </w:r>
          </w:p>
          <w:p w:rsidR="000A3159" w:rsidRDefault="00901DA8">
            <w:pPr>
              <w:numPr>
                <w:ilvl w:val="0"/>
                <w:numId w:val="2"/>
              </w:numPr>
              <w:spacing w:line="360" w:lineRule="auto"/>
              <w:ind w:firstLineChars="200" w:firstLine="480"/>
              <w:jc w:val="left"/>
              <w:rPr>
                <w:rFonts w:ascii="宋体"/>
                <w:sz w:val="24"/>
              </w:rPr>
            </w:pPr>
            <w:r>
              <w:rPr>
                <w:rFonts w:ascii="宋体" w:hint="eastAsia"/>
                <w:sz w:val="24"/>
              </w:rPr>
              <w:t>使用优化后的分类器进行数据分类。</w:t>
            </w:r>
          </w:p>
          <w:p w:rsidR="000A3159" w:rsidRDefault="00901DA8">
            <w:pPr>
              <w:pStyle w:val="1"/>
              <w:spacing w:line="360" w:lineRule="auto"/>
              <w:ind w:firstLine="482"/>
              <w:jc w:val="left"/>
              <w:rPr>
                <w:rFonts w:ascii="宋体"/>
                <w:b/>
                <w:sz w:val="24"/>
              </w:rPr>
            </w:pPr>
            <w:r>
              <w:rPr>
                <w:rFonts w:ascii="宋体" w:hint="eastAsia"/>
                <w:b/>
                <w:sz w:val="24"/>
              </w:rPr>
              <w:t>5.2关键技术</w:t>
            </w:r>
          </w:p>
          <w:p w:rsidR="000A3159" w:rsidRDefault="00901DA8">
            <w:pPr>
              <w:pStyle w:val="1"/>
              <w:spacing w:line="360" w:lineRule="auto"/>
              <w:ind w:firstLine="480"/>
              <w:jc w:val="left"/>
              <w:rPr>
                <w:rFonts w:ascii="宋体"/>
                <w:sz w:val="24"/>
              </w:rPr>
            </w:pPr>
            <w:r>
              <w:rPr>
                <w:rFonts w:ascii="宋体" w:hint="eastAsia"/>
                <w:bCs/>
                <w:sz w:val="24"/>
              </w:rPr>
              <w:t>(1)</w:t>
            </w:r>
            <w:r>
              <w:rPr>
                <w:rFonts w:ascii="宋体" w:hint="eastAsia"/>
                <w:sz w:val="24"/>
              </w:rPr>
              <w:t>基于图的排名算法</w:t>
            </w:r>
          </w:p>
          <w:p w:rsidR="000A3159" w:rsidRDefault="00901DA8">
            <w:pPr>
              <w:pStyle w:val="1"/>
              <w:spacing w:line="360" w:lineRule="auto"/>
              <w:ind w:firstLine="480"/>
              <w:jc w:val="left"/>
              <w:rPr>
                <w:rFonts w:ascii="宋体"/>
                <w:sz w:val="24"/>
              </w:rPr>
            </w:pPr>
            <w:r>
              <w:rPr>
                <w:rFonts w:ascii="宋体" w:hint="eastAsia"/>
                <w:sz w:val="24"/>
              </w:rPr>
              <w:t>PageRank是一个基于图中链接的排名算法，算法初始为数据集中的每个数据点赋一个初始值，代表每个节点的重要度。通过链接的方向进行传播，最终计算出整个互联网每个网页的重要度值。PageRank的基本理论是将从网页指向另一个网页认为是一个链接，表示对另一个网页的支持。完整的PageRank公式是：</w:t>
            </w:r>
          </w:p>
          <w:p w:rsidR="000A3159" w:rsidRDefault="00901DA8">
            <w:pPr>
              <w:pStyle w:val="1"/>
              <w:spacing w:line="360" w:lineRule="auto"/>
              <w:ind w:left="454" w:firstLine="480"/>
              <w:jc w:val="center"/>
              <w:rPr>
                <w:rFonts w:ascii="宋体"/>
                <w:sz w:val="24"/>
              </w:rPr>
            </w:pPr>
            <w:r>
              <w:rPr>
                <w:rFonts w:ascii="宋体" w:hint="eastAsia"/>
                <w:position w:val="-30"/>
                <w:sz w:val="24"/>
              </w:rPr>
              <w:object w:dxaOrig="4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33.75pt" o:ole="">
                  <v:imagedata r:id="rId11" o:title=""/>
                </v:shape>
                <o:OLEObject Type="Embed" ProgID="Equation.3" ShapeID="_x0000_i1025" DrawAspect="Content" ObjectID="_1543166421" r:id="rId12"/>
              </w:object>
            </w:r>
          </w:p>
          <w:p w:rsidR="000A3159" w:rsidRDefault="00901DA8">
            <w:pPr>
              <w:pStyle w:val="1"/>
              <w:spacing w:line="360" w:lineRule="auto"/>
              <w:ind w:firstLine="480"/>
              <w:rPr>
                <w:rFonts w:ascii="宋体"/>
                <w:sz w:val="24"/>
              </w:rPr>
            </w:pPr>
            <w:r>
              <w:rPr>
                <w:rFonts w:ascii="宋体" w:hint="eastAsia"/>
                <w:sz w:val="24"/>
              </w:rPr>
              <w:t>P1,p2,...pn是被研究的页面，L(p</w:t>
            </w:r>
            <w:r>
              <w:rPr>
                <w:rFonts w:ascii="宋体" w:hint="eastAsia"/>
                <w:sz w:val="24"/>
                <w:vertAlign w:val="subscript"/>
              </w:rPr>
              <w:t>j</w:t>
            </w:r>
            <w:r>
              <w:rPr>
                <w:rFonts w:ascii="宋体" w:hint="eastAsia"/>
                <w:sz w:val="24"/>
              </w:rPr>
              <w:t>)是链出页面的数量，而N是所有页面的数量,q是阻尼系数，一般取0.85。</w:t>
            </w:r>
          </w:p>
          <w:p w:rsidR="000A3159" w:rsidRDefault="00901DA8">
            <w:pPr>
              <w:pStyle w:val="1"/>
              <w:spacing w:line="360" w:lineRule="auto"/>
              <w:ind w:firstLine="480"/>
              <w:rPr>
                <w:rFonts w:ascii="宋体"/>
                <w:sz w:val="24"/>
              </w:rPr>
            </w:pPr>
            <w:r>
              <w:rPr>
                <w:rFonts w:ascii="宋体" w:hint="eastAsia"/>
                <w:sz w:val="24"/>
              </w:rPr>
              <w:t>如果给每个节点一个随机PageRank值（非0），那么经过不断的重复计算，这些节点的PR值会趋向于正常和稳定。使用PageRank算法计算出每个节点的可信度，可以有效的避免人工选取随机值和种子节点的干扰，结果可靠性高。</w:t>
            </w:r>
          </w:p>
          <w:p w:rsidR="000A3159" w:rsidRDefault="00901DA8">
            <w:pPr>
              <w:pStyle w:val="1"/>
              <w:spacing w:line="360" w:lineRule="auto"/>
              <w:ind w:firstLine="480"/>
              <w:jc w:val="left"/>
              <w:rPr>
                <w:rFonts w:ascii="宋体"/>
                <w:sz w:val="24"/>
              </w:rPr>
            </w:pPr>
            <w:r>
              <w:rPr>
                <w:rFonts w:ascii="宋体" w:hint="eastAsia"/>
                <w:sz w:val="24"/>
              </w:rPr>
              <w:t>(2)半监督学习方法</w:t>
            </w:r>
          </w:p>
          <w:p w:rsidR="000A3159" w:rsidRDefault="00901DA8">
            <w:pPr>
              <w:pStyle w:val="1"/>
              <w:spacing w:line="360" w:lineRule="auto"/>
              <w:ind w:firstLine="480"/>
              <w:jc w:val="left"/>
              <w:rPr>
                <w:rFonts w:ascii="宋体"/>
                <w:sz w:val="24"/>
              </w:rPr>
            </w:pPr>
            <w:r>
              <w:rPr>
                <w:rFonts w:ascii="宋体" w:hint="eastAsia"/>
                <w:sz w:val="24"/>
              </w:rPr>
              <w:t>由于本课题是利用少量的已标记数据进行大量的未标记数据的分类，选取半监督学习算法来实现分类。半监督学习方法主要包括半监督聚类以及半监督分类两种形式。其中，半监督分类首先基于少量的已标注数据构建出描述刻画数据的分类模型，再通过大量的未标注数据辅助分类模型的更新优化，在此过程中使用分类模型对数据进行类标号的标注从而达到分类的目的。半监督学习的基本设置是给定一个来自某未知分布的有标记示例集L={(x1,y1),(x2,y2),...,(x|L|,y|L|)}以及一个未标记示例集U={x1,x2,...,x|U|},期望学得函数f:X→Y可以准确地对示例x 预测其标记y。这里xi,x∈X均为d维向量,yi∈Y为示例xi的标记,|L|和|U|分别为L和U的大小,即它们所包含的示例数。</w:t>
            </w:r>
          </w:p>
          <w:p w:rsidR="000A3159" w:rsidRDefault="00901DA8">
            <w:pPr>
              <w:pStyle w:val="1"/>
              <w:spacing w:line="360" w:lineRule="auto"/>
              <w:ind w:firstLine="480"/>
              <w:jc w:val="left"/>
              <w:rPr>
                <w:rFonts w:ascii="宋体"/>
                <w:sz w:val="24"/>
              </w:rPr>
            </w:pPr>
            <w:r>
              <w:rPr>
                <w:rFonts w:ascii="宋体" w:hint="eastAsia"/>
                <w:sz w:val="24"/>
              </w:rPr>
              <w:t xml:space="preserve">    (3)代价敏感学习方法</w:t>
            </w:r>
          </w:p>
          <w:p w:rsidR="000A3159" w:rsidRDefault="00901DA8">
            <w:pPr>
              <w:pStyle w:val="1"/>
              <w:spacing w:line="360" w:lineRule="auto"/>
              <w:ind w:firstLine="480"/>
              <w:jc w:val="left"/>
              <w:rPr>
                <w:rFonts w:ascii="宋体"/>
                <w:sz w:val="24"/>
              </w:rPr>
            </w:pPr>
            <w:r>
              <w:rPr>
                <w:rFonts w:ascii="宋体" w:hint="eastAsia"/>
                <w:sz w:val="24"/>
              </w:rPr>
              <w:t>代价敏感的学习方法是机器学习领域中的一种新方法，它主要考虑在分类中，当不同的分类错误会导致不同的惩罚力度时如何训练分类器。例如在医疗中，“将病人误诊为健康人的代价”与“将健康人误诊为病人的代价”不同；在金融信用卡盗用检测中，“将盗用误认为正常使用的代价”与将“正常使用误认为盗用的代价”也不同。通常，不同的代价被表示成为一个N×N的矩阵Cost中，其中N 是类别的个数。Cost[i, j]表示将一个i 类的对象错分到j 类中的代价。</w:t>
            </w:r>
          </w:p>
          <w:p w:rsidR="000A3159" w:rsidRDefault="00901DA8">
            <w:pPr>
              <w:pStyle w:val="1"/>
              <w:spacing w:line="360" w:lineRule="auto"/>
              <w:ind w:firstLine="480"/>
              <w:jc w:val="left"/>
              <w:rPr>
                <w:rFonts w:ascii="宋体"/>
                <w:sz w:val="24"/>
              </w:rPr>
            </w:pPr>
            <w:r>
              <w:rPr>
                <w:rFonts w:ascii="宋体" w:hint="eastAsia"/>
                <w:sz w:val="24"/>
              </w:rPr>
              <w:t>按照对问题的解决方法的不同，对代价敏感学习的算法研究可以分成三类。</w:t>
            </w:r>
          </w:p>
          <w:p w:rsidR="000A3159" w:rsidRDefault="00901DA8">
            <w:pPr>
              <w:pStyle w:val="1"/>
              <w:spacing w:line="360" w:lineRule="auto"/>
              <w:ind w:firstLine="480"/>
              <w:jc w:val="left"/>
              <w:rPr>
                <w:rFonts w:ascii="宋体"/>
                <w:sz w:val="24"/>
              </w:rPr>
            </w:pPr>
            <w:r>
              <w:rPr>
                <w:rFonts w:ascii="宋体" w:hint="eastAsia"/>
                <w:sz w:val="24"/>
              </w:rPr>
              <w:t>第一类代价敏感的学习方法关注于如何直接构造一个代价敏感的学习模型，对不同的分类器模型研究者们提出了不同的解决办法，它们包括基于决策树的代价敏感减值方法、代价敏感的Boosting 算法Ada-Cost以及基于Perceptron 分类算法的代价敏感的学习方法。</w:t>
            </w:r>
          </w:p>
          <w:p w:rsidR="000A3159" w:rsidRDefault="00901DA8">
            <w:pPr>
              <w:pStyle w:val="1"/>
              <w:spacing w:line="360" w:lineRule="auto"/>
              <w:ind w:firstLine="480"/>
              <w:jc w:val="left"/>
              <w:rPr>
                <w:rFonts w:ascii="宋体"/>
                <w:sz w:val="24"/>
              </w:rPr>
            </w:pPr>
            <w:r>
              <w:rPr>
                <w:rFonts w:ascii="宋体" w:hint="eastAsia"/>
                <w:sz w:val="24"/>
              </w:rPr>
              <w:t>第二类代价敏感的学习方法基于对分类结果的后处理，即按照传统的学习方法学习一个分类模型，然后对其分类结果按照贝叶斯风险理论对结果进行调整，以达到最小的损失。</w:t>
            </w:r>
          </w:p>
          <w:p w:rsidR="000A3159" w:rsidRDefault="00901DA8">
            <w:pPr>
              <w:pStyle w:val="1"/>
              <w:spacing w:line="360" w:lineRule="auto"/>
              <w:ind w:firstLine="480"/>
              <w:jc w:val="left"/>
              <w:rPr>
                <w:rFonts w:ascii="宋体"/>
                <w:sz w:val="24"/>
              </w:rPr>
            </w:pPr>
            <w:r>
              <w:rPr>
                <w:rFonts w:ascii="宋体" w:hint="eastAsia"/>
                <w:sz w:val="24"/>
              </w:rPr>
              <w:t>第三类代价敏感的学习方法基于传统的学习模型，通过改变原始训练数据的分布来训练得</w:t>
            </w:r>
            <w:r>
              <w:rPr>
                <w:rFonts w:ascii="宋体" w:hint="eastAsia"/>
                <w:sz w:val="24"/>
              </w:rPr>
              <w:lastRenderedPageBreak/>
              <w:t>到代价敏感的模型。</w:t>
            </w:r>
          </w:p>
          <w:p w:rsidR="000A3159" w:rsidRDefault="00901DA8">
            <w:pPr>
              <w:pStyle w:val="1"/>
              <w:spacing w:line="360" w:lineRule="auto"/>
              <w:ind w:firstLine="480"/>
              <w:jc w:val="left"/>
              <w:rPr>
                <w:rFonts w:ascii="宋体"/>
                <w:sz w:val="24"/>
              </w:rPr>
            </w:pPr>
            <w:r>
              <w:rPr>
                <w:rFonts w:ascii="宋体" w:hint="eastAsia"/>
                <w:sz w:val="24"/>
              </w:rPr>
              <w:t>本文采用第二类学习方法，对其分类结果按照贝叶斯风险理论对结果进行调整，以达到最小的损失。</w:t>
            </w:r>
          </w:p>
          <w:p w:rsidR="000A3159" w:rsidRDefault="00901DA8">
            <w:pPr>
              <w:pStyle w:val="1"/>
              <w:spacing w:line="360" w:lineRule="auto"/>
              <w:ind w:firstLine="480"/>
              <w:jc w:val="left"/>
              <w:rPr>
                <w:rFonts w:ascii="宋体"/>
                <w:sz w:val="24"/>
              </w:rPr>
            </w:pPr>
            <w:r>
              <w:rPr>
                <w:rFonts w:ascii="宋体" w:hint="eastAsia"/>
                <w:sz w:val="24"/>
              </w:rPr>
              <w:t>(4)协同训练算法</w:t>
            </w:r>
          </w:p>
          <w:p w:rsidR="000A3159" w:rsidRDefault="00901DA8">
            <w:pPr>
              <w:pStyle w:val="1"/>
              <w:spacing w:line="360" w:lineRule="auto"/>
              <w:ind w:firstLine="480"/>
              <w:jc w:val="left"/>
              <w:rPr>
                <w:rFonts w:ascii="宋体"/>
                <w:sz w:val="24"/>
              </w:rPr>
            </w:pPr>
            <w:r>
              <w:rPr>
                <w:rFonts w:ascii="宋体" w:hint="eastAsia"/>
                <w:sz w:val="24"/>
              </w:rPr>
              <w:t>标准协同训练算法(Co．training)是一种很有代表性的半监督学习方法，由A．Blum和T．Mitehell首次在文献中提出，最初其用于解决网页的半监督分类问题。Co．training算法首先根据己标注数据在两个不同视图的数据集上分别训练出分类器，在接下来的迭代过程中，两个分类器“互教互学”，分别为对方挑选出有着高标注置信度的无类别数据进行类别标注，并把添加了类别信息的数据添加到另一个分类器的已标注数据集中用以该分类器进行优化学习，直到满足终止条件退出算法。但是，很多实际应用很难满足Co．training算法给出的上述假定条件。因此，针对不需要满足Co．training算法假定条件的协同训练算法，国内外学者做了大量的研究。第一类为两个分类器的协同训练算法，研究的主要思路是不同基本分类器的采用，第二类为多分类器的协同训练算法，主要思路是将其与集成学习(Ensemble Learning)算法或多视图学习相结合进而利用该算法的优势提高Co．training算法的性能。代表性的算法有周志华等人提出的Tri-training算法以及其改进算法Co. Forest。</w:t>
            </w:r>
          </w:p>
          <w:p w:rsidR="000A3159" w:rsidRDefault="00901DA8">
            <w:pPr>
              <w:pStyle w:val="1"/>
              <w:spacing w:line="360" w:lineRule="auto"/>
              <w:ind w:firstLine="480"/>
              <w:jc w:val="left"/>
              <w:rPr>
                <w:rFonts w:ascii="宋体" w:hAnsi="宋体" w:cs="宋体"/>
                <w:color w:val="000000"/>
                <w:sz w:val="24"/>
              </w:rPr>
            </w:pPr>
            <w:r>
              <w:rPr>
                <w:rFonts w:ascii="宋体" w:hAnsi="宋体" w:cs="宋体" w:hint="eastAsia"/>
                <w:color w:val="000000"/>
                <w:sz w:val="24"/>
              </w:rPr>
              <w:t>本文采用改进的Co.Forest算法，即引入代价敏感学习方法的Co.Forest算法，有效解决标记数据少的问题。</w:t>
            </w:r>
          </w:p>
          <w:p w:rsidR="000A3159" w:rsidRDefault="000A3159">
            <w:pPr>
              <w:pStyle w:val="1"/>
              <w:spacing w:line="360" w:lineRule="auto"/>
              <w:ind w:left="454" w:firstLine="280"/>
              <w:jc w:val="left"/>
              <w:rPr>
                <w:rFonts w:ascii="宋体" w:hAnsi="宋体" w:cs="宋体"/>
                <w:color w:val="000000"/>
                <w:sz w:val="14"/>
                <w:szCs w:val="14"/>
              </w:rPr>
            </w:pPr>
          </w:p>
          <w:p w:rsidR="000A3159" w:rsidRDefault="000A3159">
            <w:pPr>
              <w:pStyle w:val="1"/>
              <w:spacing w:line="360" w:lineRule="auto"/>
              <w:ind w:left="454" w:firstLine="280"/>
              <w:jc w:val="left"/>
              <w:rPr>
                <w:rFonts w:ascii="宋体" w:hAnsi="宋体" w:cs="宋体"/>
                <w:color w:val="000000"/>
                <w:sz w:val="14"/>
                <w:szCs w:val="14"/>
              </w:rPr>
            </w:pPr>
          </w:p>
          <w:p w:rsidR="000A3159" w:rsidRDefault="000A3159">
            <w:pPr>
              <w:pStyle w:val="1"/>
              <w:spacing w:line="400" w:lineRule="exact"/>
              <w:ind w:left="1134" w:firstLineChars="0" w:firstLine="0"/>
              <w:jc w:val="left"/>
              <w:rPr>
                <w:rFonts w:ascii="宋体"/>
                <w:sz w:val="24"/>
              </w:rPr>
            </w:pPr>
          </w:p>
        </w:tc>
      </w:tr>
      <w:tr w:rsidR="000A3159">
        <w:tblPrEx>
          <w:tblCellMar>
            <w:left w:w="108" w:type="dxa"/>
            <w:right w:w="108" w:type="dxa"/>
          </w:tblCellMar>
        </w:tblPrEx>
        <w:trPr>
          <w:trHeight w:val="5929"/>
          <w:jc w:val="center"/>
        </w:trPr>
        <w:tc>
          <w:tcPr>
            <w:tcW w:w="9986" w:type="dxa"/>
            <w:gridSpan w:val="14"/>
          </w:tcPr>
          <w:p w:rsidR="000A3159" w:rsidRDefault="00901DA8">
            <w:pPr>
              <w:spacing w:line="360" w:lineRule="auto"/>
              <w:ind w:firstLineChars="200" w:firstLine="482"/>
              <w:jc w:val="left"/>
              <w:rPr>
                <w:rFonts w:ascii="宋体"/>
                <w:vanish/>
                <w:sz w:val="24"/>
              </w:rPr>
            </w:pPr>
            <w:r>
              <w:rPr>
                <w:rFonts w:ascii="宋体" w:hint="eastAsia"/>
                <w:b/>
                <w:sz w:val="24"/>
              </w:rPr>
              <w:lastRenderedPageBreak/>
              <w:t>6.研究方向、实施方案及可行性分析</w:t>
            </w:r>
          </w:p>
          <w:p w:rsidR="000A3159" w:rsidRDefault="00901DA8">
            <w:pPr>
              <w:pStyle w:val="1"/>
              <w:spacing w:line="360" w:lineRule="auto"/>
              <w:ind w:firstLine="482"/>
              <w:jc w:val="left"/>
              <w:rPr>
                <w:rFonts w:ascii="宋体"/>
                <w:b/>
                <w:sz w:val="24"/>
              </w:rPr>
            </w:pPr>
            <w:r>
              <w:rPr>
                <w:rFonts w:ascii="宋体" w:hint="eastAsia"/>
                <w:b/>
                <w:sz w:val="24"/>
              </w:rPr>
              <w:t>6.1研究方向</w:t>
            </w:r>
          </w:p>
          <w:p w:rsidR="000A3159" w:rsidRDefault="00901DA8">
            <w:pPr>
              <w:spacing w:line="360" w:lineRule="auto"/>
              <w:ind w:firstLineChars="200" w:firstLine="480"/>
              <w:jc w:val="left"/>
              <w:rPr>
                <w:rFonts w:ascii="宋体"/>
                <w:sz w:val="24"/>
              </w:rPr>
            </w:pPr>
            <w:r>
              <w:rPr>
                <w:rFonts w:ascii="宋体" w:hint="eastAsia"/>
                <w:sz w:val="24"/>
              </w:rPr>
              <w:t>本课题的研究方向是分析目前舆情平台中的微博海量数据，并根据公司的研发项目给出一种快速有效的微博水军识别方法。</w:t>
            </w:r>
          </w:p>
          <w:p w:rsidR="000A3159" w:rsidRDefault="00901DA8">
            <w:pPr>
              <w:pStyle w:val="1"/>
              <w:spacing w:line="360" w:lineRule="auto"/>
              <w:ind w:firstLine="482"/>
              <w:jc w:val="left"/>
              <w:rPr>
                <w:rFonts w:ascii="宋体"/>
                <w:b/>
                <w:sz w:val="24"/>
              </w:rPr>
            </w:pPr>
            <w:r>
              <w:rPr>
                <w:rFonts w:ascii="宋体" w:hint="eastAsia"/>
                <w:b/>
                <w:sz w:val="24"/>
              </w:rPr>
              <w:t>6.2实施方案</w:t>
            </w:r>
          </w:p>
          <w:p w:rsidR="000A3159" w:rsidRDefault="00901DA8">
            <w:pPr>
              <w:spacing w:line="360" w:lineRule="auto"/>
              <w:ind w:firstLineChars="200" w:firstLine="480"/>
              <w:jc w:val="left"/>
              <w:rPr>
                <w:rFonts w:ascii="宋体"/>
                <w:sz w:val="24"/>
              </w:rPr>
            </w:pPr>
            <w:r>
              <w:rPr>
                <w:rFonts w:ascii="宋体" w:hint="eastAsia"/>
                <w:sz w:val="24"/>
              </w:rPr>
              <w:t>整个研究过程分为</w:t>
            </w:r>
            <w:r>
              <w:rPr>
                <w:rFonts w:ascii="宋体"/>
                <w:sz w:val="24"/>
              </w:rPr>
              <w:t>数据</w:t>
            </w:r>
            <w:r>
              <w:rPr>
                <w:rFonts w:ascii="宋体" w:hint="eastAsia"/>
                <w:sz w:val="24"/>
              </w:rPr>
              <w:t>采集、</w:t>
            </w:r>
            <w:r>
              <w:rPr>
                <w:rFonts w:ascii="宋体"/>
                <w:sz w:val="24"/>
              </w:rPr>
              <w:t>数据</w:t>
            </w:r>
            <w:r>
              <w:rPr>
                <w:rFonts w:ascii="宋体" w:hint="eastAsia"/>
                <w:sz w:val="24"/>
              </w:rPr>
              <w:t>存储、数据预处理、</w:t>
            </w:r>
            <w:r>
              <w:rPr>
                <w:rFonts w:ascii="宋体"/>
                <w:sz w:val="24"/>
              </w:rPr>
              <w:t>数据分析</w:t>
            </w:r>
            <w:r>
              <w:rPr>
                <w:rFonts w:ascii="宋体" w:hint="eastAsia"/>
                <w:sz w:val="24"/>
              </w:rPr>
              <w:t>四部分，各部分的工作是相辅相成的，前面工作的质量直接影响后面工作的结果，后面工作的结果也能从一定程度上反映出前面工作的好坏。整体实施流程图如下：</w:t>
            </w:r>
          </w:p>
          <w:p w:rsidR="000A3159" w:rsidRDefault="00901DA8">
            <w:pPr>
              <w:spacing w:line="360" w:lineRule="auto"/>
              <w:ind w:left="284" w:firstLineChars="200" w:firstLine="480"/>
              <w:jc w:val="center"/>
              <w:rPr>
                <w:rFonts w:ascii="宋体"/>
                <w:sz w:val="24"/>
              </w:rPr>
            </w:pPr>
            <w:r>
              <w:rPr>
                <w:rFonts w:ascii="宋体" w:hint="eastAsia"/>
                <w:sz w:val="24"/>
              </w:rPr>
              <w:object w:dxaOrig="5510" w:dyaOrig="3242">
                <v:shape id="_x0000_i1026" type="#_x0000_t75" style="width:275.25pt;height:162pt" o:ole="">
                  <v:imagedata r:id="rId13" o:title=""/>
                  <o:lock v:ext="edit" aspectratio="f"/>
                </v:shape>
                <o:OLEObject Type="Embed" ProgID="Visio.Drawing.15" ShapeID="_x0000_i1026" DrawAspect="Content" ObjectID="_1543166422" r:id="rId14"/>
              </w:object>
            </w:r>
          </w:p>
          <w:p w:rsidR="000A3159" w:rsidRDefault="000A3159">
            <w:pPr>
              <w:spacing w:line="360" w:lineRule="auto"/>
              <w:ind w:left="284" w:firstLineChars="200" w:firstLine="480"/>
              <w:jc w:val="left"/>
              <w:rPr>
                <w:rFonts w:ascii="宋体"/>
                <w:sz w:val="24"/>
              </w:rPr>
            </w:pPr>
          </w:p>
          <w:p w:rsidR="000A3159" w:rsidRDefault="000A3159">
            <w:pPr>
              <w:pStyle w:val="1"/>
              <w:spacing w:line="360" w:lineRule="auto"/>
              <w:ind w:leftChars="48" w:left="101" w:firstLineChars="0" w:firstLine="0"/>
              <w:jc w:val="center"/>
              <w:rPr>
                <w:rFonts w:ascii="宋体"/>
                <w:sz w:val="24"/>
              </w:rPr>
            </w:pPr>
          </w:p>
          <w:p w:rsidR="000A3159" w:rsidRDefault="00901DA8">
            <w:pPr>
              <w:pStyle w:val="1"/>
              <w:spacing w:line="360" w:lineRule="auto"/>
              <w:ind w:firstLine="480"/>
              <w:rPr>
                <w:rFonts w:ascii="宋体"/>
                <w:sz w:val="24"/>
              </w:rPr>
            </w:pPr>
            <w:r>
              <w:rPr>
                <w:rFonts w:ascii="宋体" w:hint="eastAsia"/>
                <w:sz w:val="24"/>
              </w:rPr>
              <w:t>6.2.1课题数据来源</w:t>
            </w:r>
          </w:p>
          <w:p w:rsidR="000A3159" w:rsidRDefault="00901DA8">
            <w:pPr>
              <w:pStyle w:val="1"/>
              <w:spacing w:line="360" w:lineRule="auto"/>
              <w:ind w:firstLine="480"/>
              <w:rPr>
                <w:rFonts w:ascii="宋体"/>
                <w:sz w:val="24"/>
              </w:rPr>
            </w:pPr>
            <w:r>
              <w:rPr>
                <w:rFonts w:ascii="宋体" w:hint="eastAsia"/>
                <w:sz w:val="24"/>
              </w:rPr>
              <w:t>(1)基于新浪API的数据获取方法</w:t>
            </w:r>
          </w:p>
          <w:p w:rsidR="000A3159" w:rsidRDefault="00901DA8">
            <w:pPr>
              <w:pStyle w:val="1"/>
              <w:spacing w:line="360" w:lineRule="auto"/>
              <w:ind w:firstLine="480"/>
              <w:rPr>
                <w:rFonts w:ascii="宋体"/>
                <w:sz w:val="24"/>
              </w:rPr>
            </w:pPr>
            <w:r>
              <w:rPr>
                <w:rFonts w:ascii="宋体" w:hint="eastAsia"/>
                <w:sz w:val="24"/>
              </w:rPr>
              <w:t>新浪微博开放平台为第三方提供了可用于获取微博信息的API接口以及方便微博API调用的支持多种计算机语言的软件开发包。利用该平台，用户只需要建立自己的应用，就可以调用微博的API，从而获得微博数据。其具体流程如下：首先通过创建账号和应用获取开发者身份，得到专属的AppKey和AppSecret；然后开发者向授权地址发送授权请求，通过OAuth2.0认证返回RequestToken授权；授权成功后，开发者再根据授权获得的Request Token得到Access Token；最后调用接口，获得JOSN数据流或XML文件，解析后完成微博数据的采集。采用这种方式只需要开发者按照说明文档就可以根据预先定义的接口，返回结构化标准数据，开发代价低、易于实现。但是采用这种方式会受限于官方规定的获取频率与数据获取方式，无法高效、全面地获取数据。</w:t>
            </w:r>
          </w:p>
          <w:p w:rsidR="000A3159" w:rsidRDefault="00901DA8">
            <w:pPr>
              <w:pStyle w:val="1"/>
              <w:spacing w:line="360" w:lineRule="auto"/>
              <w:ind w:firstLine="480"/>
              <w:rPr>
                <w:rFonts w:ascii="宋体"/>
                <w:sz w:val="24"/>
              </w:rPr>
            </w:pPr>
            <w:r>
              <w:rPr>
                <w:rFonts w:ascii="宋体" w:hint="eastAsia"/>
                <w:sz w:val="24"/>
              </w:rPr>
              <w:t>(2)基于微博爬虫的数据获取方法</w:t>
            </w:r>
          </w:p>
          <w:p w:rsidR="000A3159" w:rsidRDefault="00901DA8">
            <w:pPr>
              <w:pStyle w:val="1"/>
              <w:spacing w:line="360" w:lineRule="auto"/>
              <w:ind w:firstLine="480"/>
              <w:rPr>
                <w:rFonts w:ascii="宋体"/>
                <w:sz w:val="24"/>
              </w:rPr>
            </w:pPr>
            <w:r>
              <w:rPr>
                <w:rFonts w:ascii="宋体" w:hint="eastAsia"/>
                <w:sz w:val="24"/>
              </w:rPr>
              <w:t>微博爬虫是结合模拟登录、网页爬虫和网页内容解析3种技术的微博信息采集方法。首先</w:t>
            </w:r>
            <w:r>
              <w:rPr>
                <w:rFonts w:ascii="宋体" w:hint="eastAsia"/>
                <w:sz w:val="24"/>
              </w:rPr>
              <w:lastRenderedPageBreak/>
              <w:t>根据微博的特点，分析出新浪微博的登录协议、数据请求过程和每个请求的URL与数据的对应关系，这可以通过网络抓包工具来实现；接着在上一步分析的基础上，通过获取cookie并创建session，实现程序对网页的模拟登录过程；实现模拟登陆后，以登录用户的微博信息为种子集合，通过HTTP协议使用GET方法来完成数据的采集并对获取得到的数据进行解析。这种方法通过程序模拟正常微博用户在用浏览器等客户端浏览微博的过程，不依赖于微博官方提供的授权与API，可以满足用户对数据多样性、灵活性的需求，同时不受限于官方规定的获取频率与数据获取方式，能够高效、全面地获取数据。本课题采取爬虫的方法获取数据。</w:t>
            </w:r>
          </w:p>
          <w:p w:rsidR="000A3159" w:rsidRDefault="00901DA8">
            <w:pPr>
              <w:pStyle w:val="1"/>
              <w:spacing w:line="360" w:lineRule="auto"/>
              <w:ind w:firstLine="480"/>
              <w:rPr>
                <w:rFonts w:ascii="宋体"/>
                <w:sz w:val="24"/>
              </w:rPr>
            </w:pPr>
            <w:r>
              <w:rPr>
                <w:rFonts w:ascii="宋体" w:hint="eastAsia"/>
                <w:sz w:val="24"/>
              </w:rPr>
              <w:t>6.2.2 数据存储</w:t>
            </w:r>
          </w:p>
          <w:p w:rsidR="000A3159" w:rsidRDefault="00901DA8">
            <w:pPr>
              <w:pStyle w:val="1"/>
              <w:spacing w:line="360" w:lineRule="auto"/>
              <w:ind w:firstLine="480"/>
              <w:rPr>
                <w:rFonts w:ascii="宋体"/>
                <w:sz w:val="24"/>
              </w:rPr>
            </w:pPr>
            <w:r>
              <w:rPr>
                <w:rFonts w:ascii="宋体" w:hint="eastAsia"/>
                <w:sz w:val="24"/>
              </w:rPr>
              <w:t>由于爬取的数据是新浪微博平台的海量用户数据，数据量大，因此存储于实习公司的oracle数据库里面。</w:t>
            </w:r>
          </w:p>
          <w:p w:rsidR="000A3159" w:rsidRDefault="00901DA8">
            <w:pPr>
              <w:pStyle w:val="1"/>
              <w:spacing w:line="360" w:lineRule="auto"/>
              <w:ind w:firstLine="480"/>
              <w:rPr>
                <w:rFonts w:ascii="宋体"/>
                <w:sz w:val="24"/>
              </w:rPr>
            </w:pPr>
            <w:r>
              <w:rPr>
                <w:rFonts w:ascii="宋体" w:hint="eastAsia"/>
                <w:sz w:val="24"/>
              </w:rPr>
              <w:t>6.2.3 数据预处理</w:t>
            </w:r>
          </w:p>
          <w:p w:rsidR="000A3159" w:rsidRDefault="00901DA8">
            <w:pPr>
              <w:pStyle w:val="1"/>
              <w:spacing w:line="360" w:lineRule="auto"/>
              <w:ind w:firstLine="480"/>
              <w:rPr>
                <w:rFonts w:ascii="宋体"/>
                <w:sz w:val="24"/>
              </w:rPr>
            </w:pPr>
            <w:r>
              <w:rPr>
                <w:rFonts w:ascii="宋体" w:hint="eastAsia"/>
                <w:sz w:val="24"/>
              </w:rPr>
              <w:t>对存储于数据库里面的数据进行预处理，去燥，提取出每个用户的ID，昵称，关注数、粉丝数、原创微博文本、转发微博文本、关注的账号，粉丝的账号等特征，在特征提取的时候对一些特征特别明显的用户可以打上标记，作为分析的标记用户，便于后面进行分析工作。</w:t>
            </w:r>
          </w:p>
          <w:p w:rsidR="000A3159" w:rsidRDefault="00901DA8">
            <w:pPr>
              <w:pStyle w:val="1"/>
              <w:spacing w:line="360" w:lineRule="auto"/>
              <w:ind w:firstLine="480"/>
              <w:rPr>
                <w:rFonts w:ascii="宋体"/>
                <w:sz w:val="24"/>
              </w:rPr>
            </w:pPr>
            <w:r>
              <w:rPr>
                <w:rFonts w:ascii="宋体" w:hint="eastAsia"/>
                <w:sz w:val="24"/>
              </w:rPr>
              <w:t>6.2.4 数据分析</w:t>
            </w:r>
          </w:p>
          <w:p w:rsidR="000A3159" w:rsidRDefault="00901DA8">
            <w:pPr>
              <w:pStyle w:val="1"/>
              <w:numPr>
                <w:ilvl w:val="0"/>
                <w:numId w:val="3"/>
              </w:numPr>
              <w:spacing w:line="360" w:lineRule="auto"/>
              <w:ind w:firstLine="480"/>
              <w:rPr>
                <w:rFonts w:ascii="宋体"/>
                <w:sz w:val="24"/>
              </w:rPr>
            </w:pPr>
            <w:r>
              <w:rPr>
                <w:rFonts w:ascii="宋体" w:hint="eastAsia"/>
                <w:sz w:val="24"/>
              </w:rPr>
              <w:t>从标记数据出发，给每个标记数据赋予一个初始的可信度，基于标记数据的关注和被关注关系画出社交关系网络图，使用PageRank算法算出每个节点的可行度。</w:t>
            </w:r>
          </w:p>
          <w:p w:rsidR="000A3159" w:rsidRDefault="00901DA8">
            <w:pPr>
              <w:pStyle w:val="1"/>
              <w:numPr>
                <w:ilvl w:val="0"/>
                <w:numId w:val="3"/>
              </w:numPr>
              <w:spacing w:line="360" w:lineRule="auto"/>
              <w:ind w:firstLine="480"/>
              <w:rPr>
                <w:rFonts w:ascii="宋体"/>
                <w:sz w:val="24"/>
              </w:rPr>
            </w:pPr>
            <w:r>
              <w:rPr>
                <w:rFonts w:ascii="宋体" w:hint="eastAsia"/>
                <w:sz w:val="24"/>
              </w:rPr>
              <w:t>使用标记数据训练基于改进的Co Forest算法半监督学习的分类器，用训练好的分类器对标记数据节点的周边节点进行分类预测，如果分类预测结果与图模型的预测一致，则认为预测结果可靠，作为新的标记数据。</w:t>
            </w:r>
          </w:p>
          <w:p w:rsidR="000A3159" w:rsidRDefault="00901DA8">
            <w:pPr>
              <w:pStyle w:val="1"/>
              <w:numPr>
                <w:ilvl w:val="0"/>
                <w:numId w:val="3"/>
              </w:numPr>
              <w:spacing w:line="360" w:lineRule="auto"/>
              <w:ind w:firstLine="480"/>
              <w:rPr>
                <w:rFonts w:ascii="宋体"/>
                <w:sz w:val="24"/>
              </w:rPr>
            </w:pPr>
            <w:r>
              <w:rPr>
                <w:rFonts w:ascii="宋体" w:hint="eastAsia"/>
                <w:sz w:val="24"/>
              </w:rPr>
              <w:t>从新的标记数据中无放回采样，迭代进行上述步骤，直至分类器不能被进一步优化为止。</w:t>
            </w:r>
          </w:p>
          <w:p w:rsidR="000A3159" w:rsidRDefault="00901DA8">
            <w:pPr>
              <w:pStyle w:val="1"/>
              <w:numPr>
                <w:ilvl w:val="0"/>
                <w:numId w:val="3"/>
              </w:numPr>
              <w:spacing w:line="360" w:lineRule="auto"/>
              <w:ind w:firstLine="480"/>
              <w:rPr>
                <w:rFonts w:ascii="宋体"/>
                <w:sz w:val="24"/>
              </w:rPr>
            </w:pPr>
            <w:r>
              <w:rPr>
                <w:rFonts w:ascii="宋体" w:hint="eastAsia"/>
                <w:sz w:val="24"/>
              </w:rPr>
              <w:t>使用最优化的分类器给剩余的没有标记的数据节点进行分类标记。</w:t>
            </w:r>
          </w:p>
          <w:p w:rsidR="000A3159" w:rsidRDefault="00901DA8">
            <w:pPr>
              <w:pStyle w:val="1"/>
              <w:spacing w:line="360" w:lineRule="auto"/>
              <w:ind w:firstLine="480"/>
              <w:rPr>
                <w:rFonts w:ascii="宋体"/>
                <w:sz w:val="24"/>
              </w:rPr>
            </w:pPr>
            <w:r>
              <w:rPr>
                <w:rFonts w:ascii="宋体" w:hint="eastAsia"/>
                <w:sz w:val="24"/>
              </w:rPr>
              <w:t>数据分析流程图：</w:t>
            </w:r>
          </w:p>
          <w:p w:rsidR="000A3159" w:rsidRDefault="00901DA8">
            <w:pPr>
              <w:pStyle w:val="1"/>
              <w:spacing w:line="360" w:lineRule="auto"/>
              <w:ind w:firstLine="480"/>
              <w:jc w:val="center"/>
              <w:rPr>
                <w:rFonts w:ascii="宋体"/>
                <w:sz w:val="24"/>
              </w:rPr>
            </w:pPr>
            <w:r>
              <w:rPr>
                <w:rFonts w:ascii="宋体" w:hint="eastAsia"/>
                <w:sz w:val="24"/>
              </w:rPr>
              <w:object w:dxaOrig="8446" w:dyaOrig="5191">
                <v:shape id="_x0000_i1027" type="#_x0000_t75" style="width:422.25pt;height:259.5pt" o:ole="">
                  <v:imagedata r:id="rId15" o:title=""/>
                  <o:lock v:ext="edit" aspectratio="f"/>
                </v:shape>
                <o:OLEObject Type="Embed" ProgID="Visio.Drawing.15" ShapeID="_x0000_i1027" DrawAspect="Content" ObjectID="_1543166423" r:id="rId16"/>
              </w:object>
            </w:r>
          </w:p>
          <w:p w:rsidR="000A3159" w:rsidRDefault="000A3159">
            <w:pPr>
              <w:spacing w:line="360" w:lineRule="auto"/>
              <w:rPr>
                <w:rFonts w:ascii="宋体"/>
                <w:sz w:val="24"/>
              </w:rPr>
            </w:pPr>
          </w:p>
          <w:p w:rsidR="000A3159" w:rsidRDefault="00901DA8">
            <w:pPr>
              <w:pStyle w:val="1"/>
              <w:spacing w:line="360" w:lineRule="auto"/>
              <w:ind w:firstLine="482"/>
              <w:jc w:val="left"/>
              <w:rPr>
                <w:rFonts w:ascii="宋体"/>
                <w:b/>
                <w:sz w:val="24"/>
              </w:rPr>
            </w:pPr>
            <w:r>
              <w:rPr>
                <w:rFonts w:ascii="宋体" w:hint="eastAsia"/>
                <w:b/>
                <w:sz w:val="24"/>
              </w:rPr>
              <w:t>6.3可行性分析</w:t>
            </w:r>
          </w:p>
          <w:p w:rsidR="000A3159" w:rsidRDefault="00901DA8">
            <w:pPr>
              <w:pStyle w:val="1"/>
              <w:spacing w:line="360" w:lineRule="auto"/>
              <w:ind w:firstLine="480"/>
              <w:rPr>
                <w:ins w:id="6" w:author="pphu" w:date="2016-12-13T20:27:00Z"/>
                <w:rFonts w:ascii="宋体"/>
                <w:sz w:val="24"/>
              </w:rPr>
            </w:pPr>
            <w:r>
              <w:rPr>
                <w:rFonts w:ascii="宋体" w:hint="eastAsia"/>
                <w:sz w:val="24"/>
              </w:rPr>
              <w:t>对于上述6.2中提出的方案，从数据采集到数据分析，每一步都有相应的比较成熟的技术作支撑，从技术层面来说是一套可行的方案。半监督学习方法也一直被认为是可以有效的解决类别数据不平衡的问题，本实施方案首次提出基于改进的Co Forest算法的半监督学习</w:t>
            </w:r>
            <w:proofErr w:type="gramStart"/>
            <w:r>
              <w:rPr>
                <w:rFonts w:ascii="宋体" w:hint="eastAsia"/>
                <w:sz w:val="24"/>
              </w:rPr>
              <w:t>的微博水军</w:t>
            </w:r>
            <w:proofErr w:type="gramEnd"/>
            <w:r>
              <w:rPr>
                <w:rFonts w:ascii="宋体" w:hint="eastAsia"/>
                <w:sz w:val="24"/>
              </w:rPr>
              <w:t>识别，理论上是可行的。</w:t>
            </w:r>
          </w:p>
          <w:p w:rsidR="009E25D8" w:rsidRDefault="009E25D8">
            <w:pPr>
              <w:pStyle w:val="1"/>
              <w:spacing w:line="360" w:lineRule="auto"/>
              <w:ind w:firstLine="480"/>
              <w:rPr>
                <w:ins w:id="7" w:author="pphu" w:date="2016-12-13T20:28:00Z"/>
                <w:rFonts w:ascii="宋体"/>
                <w:sz w:val="24"/>
              </w:rPr>
            </w:pPr>
            <w:ins w:id="8" w:author="pphu" w:date="2016-12-13T20:27:00Z">
              <w:r>
                <w:rPr>
                  <w:rFonts w:ascii="宋体" w:hint="eastAsia"/>
                  <w:sz w:val="24"/>
                </w:rPr>
                <w:t>可行性方面写的不够。</w:t>
              </w:r>
            </w:ins>
          </w:p>
          <w:p w:rsidR="009E25D8" w:rsidRDefault="009E25D8">
            <w:pPr>
              <w:pStyle w:val="1"/>
              <w:spacing w:line="360" w:lineRule="auto"/>
              <w:ind w:firstLine="480"/>
              <w:rPr>
                <w:ins w:id="9" w:author="pphu" w:date="2016-12-13T20:28:00Z"/>
                <w:rFonts w:ascii="宋体"/>
                <w:sz w:val="24"/>
              </w:rPr>
            </w:pPr>
            <w:ins w:id="10" w:author="pphu" w:date="2016-12-13T20:28:00Z">
              <w:r>
                <w:rPr>
                  <w:rFonts w:ascii="宋体" w:hint="eastAsia"/>
                  <w:sz w:val="24"/>
                </w:rPr>
                <w:t>数据如何提取</w:t>
              </w:r>
            </w:ins>
          </w:p>
          <w:p w:rsidR="009E25D8" w:rsidRDefault="009E25D8">
            <w:pPr>
              <w:pStyle w:val="1"/>
              <w:spacing w:line="360" w:lineRule="auto"/>
              <w:ind w:firstLine="480"/>
              <w:rPr>
                <w:ins w:id="11" w:author="pphu" w:date="2016-12-13T20:28:00Z"/>
                <w:rFonts w:ascii="宋体"/>
                <w:sz w:val="24"/>
              </w:rPr>
            </w:pPr>
            <w:ins w:id="12" w:author="pphu" w:date="2016-12-13T20:28:00Z">
              <w:r>
                <w:rPr>
                  <w:rFonts w:ascii="宋体" w:hint="eastAsia"/>
                  <w:sz w:val="24"/>
                </w:rPr>
                <w:t>分类器的了解</w:t>
              </w:r>
            </w:ins>
          </w:p>
          <w:p w:rsidR="009E25D8" w:rsidRDefault="009E25D8">
            <w:pPr>
              <w:pStyle w:val="1"/>
              <w:spacing w:line="360" w:lineRule="auto"/>
              <w:ind w:firstLine="480"/>
              <w:rPr>
                <w:ins w:id="13" w:author="pphu" w:date="2016-12-13T20:27:00Z"/>
                <w:rFonts w:ascii="宋体" w:hint="eastAsia"/>
                <w:sz w:val="24"/>
              </w:rPr>
            </w:pPr>
            <w:ins w:id="14" w:author="pphu" w:date="2016-12-13T20:28:00Z">
              <w:r>
                <w:rPr>
                  <w:rFonts w:ascii="宋体" w:hint="eastAsia"/>
                  <w:sz w:val="24"/>
                </w:rPr>
                <w:t>分类器要不要改一下，显示你的研究能力？</w:t>
              </w:r>
            </w:ins>
            <w:bookmarkStart w:id="15" w:name="_GoBack"/>
            <w:bookmarkEnd w:id="15"/>
          </w:p>
          <w:p w:rsidR="009E25D8" w:rsidRDefault="009E25D8">
            <w:pPr>
              <w:pStyle w:val="1"/>
              <w:spacing w:line="360" w:lineRule="auto"/>
              <w:ind w:firstLine="480"/>
              <w:rPr>
                <w:rFonts w:ascii="宋体" w:hint="eastAsia"/>
                <w:sz w:val="24"/>
              </w:rPr>
            </w:pPr>
          </w:p>
        </w:tc>
      </w:tr>
    </w:tbl>
    <w:p w:rsidR="000A3159" w:rsidRDefault="000A3159">
      <w:pPr>
        <w:rPr>
          <w:vanish/>
        </w:rPr>
      </w:pPr>
    </w:p>
    <w:p w:rsidR="000A3159" w:rsidRDefault="000A3159">
      <w:pPr>
        <w:rPr>
          <w:vanish/>
        </w:rPr>
      </w:pPr>
    </w:p>
    <w:p w:rsidR="000A3159" w:rsidRDefault="00901DA8">
      <w:pPr>
        <w:spacing w:after="120" w:line="400" w:lineRule="exact"/>
        <w:ind w:firstLineChars="200" w:firstLine="640"/>
        <w:rPr>
          <w:rFonts w:ascii="黑体" w:eastAsia="黑体"/>
          <w:sz w:val="32"/>
        </w:rPr>
      </w:pPr>
      <w:r>
        <w:rPr>
          <w:rFonts w:ascii="黑体" w:eastAsia="黑体" w:hint="eastAsia"/>
          <w:sz w:val="32"/>
        </w:rPr>
        <w:t>二、论文工作进度与安排</w:t>
      </w: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
        <w:gridCol w:w="1607"/>
        <w:gridCol w:w="4781"/>
        <w:gridCol w:w="2169"/>
      </w:tblGrid>
      <w:tr w:rsidR="000A3159">
        <w:trPr>
          <w:trHeight w:val="549"/>
          <w:jc w:val="center"/>
        </w:trPr>
        <w:tc>
          <w:tcPr>
            <w:tcW w:w="2616" w:type="dxa"/>
            <w:gridSpan w:val="2"/>
            <w:vAlign w:val="center"/>
          </w:tcPr>
          <w:p w:rsidR="000A3159" w:rsidRDefault="00901DA8">
            <w:pPr>
              <w:spacing w:line="320" w:lineRule="exact"/>
              <w:jc w:val="center"/>
              <w:rPr>
                <w:rFonts w:ascii="宋体"/>
                <w:sz w:val="24"/>
              </w:rPr>
            </w:pPr>
            <w:r>
              <w:rPr>
                <w:rFonts w:ascii="宋体" w:hint="eastAsia"/>
                <w:sz w:val="24"/>
              </w:rPr>
              <w:t>起讫日期</w:t>
            </w:r>
          </w:p>
        </w:tc>
        <w:tc>
          <w:tcPr>
            <w:tcW w:w="4781" w:type="dxa"/>
            <w:vAlign w:val="center"/>
          </w:tcPr>
          <w:p w:rsidR="000A3159" w:rsidRDefault="00901DA8">
            <w:pPr>
              <w:spacing w:line="320" w:lineRule="exact"/>
              <w:jc w:val="center"/>
              <w:rPr>
                <w:rFonts w:ascii="宋体"/>
                <w:sz w:val="24"/>
              </w:rPr>
            </w:pPr>
            <w:r>
              <w:rPr>
                <w:rFonts w:ascii="宋体" w:hint="eastAsia"/>
                <w:sz w:val="24"/>
              </w:rPr>
              <w:t>工作内容和要求</w:t>
            </w:r>
          </w:p>
        </w:tc>
        <w:tc>
          <w:tcPr>
            <w:tcW w:w="2169" w:type="dxa"/>
            <w:vAlign w:val="center"/>
          </w:tcPr>
          <w:p w:rsidR="000A3159" w:rsidRDefault="00901DA8">
            <w:pPr>
              <w:spacing w:line="320" w:lineRule="exact"/>
              <w:jc w:val="center"/>
              <w:rPr>
                <w:rFonts w:ascii="宋体"/>
                <w:sz w:val="24"/>
              </w:rPr>
            </w:pPr>
            <w:r>
              <w:rPr>
                <w:rFonts w:ascii="宋体" w:hint="eastAsia"/>
                <w:sz w:val="24"/>
              </w:rPr>
              <w:t>备注</w:t>
            </w:r>
          </w:p>
        </w:tc>
      </w:tr>
      <w:tr w:rsidR="000A3159">
        <w:trPr>
          <w:trHeight w:val="330"/>
          <w:jc w:val="center"/>
        </w:trPr>
        <w:tc>
          <w:tcPr>
            <w:tcW w:w="2616" w:type="dxa"/>
            <w:gridSpan w:val="2"/>
          </w:tcPr>
          <w:p w:rsidR="000A3159" w:rsidRDefault="00901DA8">
            <w:pPr>
              <w:spacing w:line="320" w:lineRule="exact"/>
              <w:jc w:val="left"/>
              <w:rPr>
                <w:rFonts w:ascii="宋体"/>
                <w:sz w:val="24"/>
              </w:rPr>
            </w:pPr>
            <w:r>
              <w:rPr>
                <w:rFonts w:ascii="宋体"/>
                <w:sz w:val="24"/>
              </w:rPr>
              <w:t>201</w:t>
            </w:r>
            <w:r>
              <w:rPr>
                <w:rFonts w:ascii="宋体" w:hint="eastAsia"/>
                <w:sz w:val="24"/>
              </w:rPr>
              <w:t>6</w:t>
            </w:r>
            <w:r>
              <w:rPr>
                <w:rFonts w:ascii="宋体"/>
                <w:sz w:val="24"/>
              </w:rPr>
              <w:t>.7.</w:t>
            </w:r>
            <w:r>
              <w:rPr>
                <w:rFonts w:ascii="宋体" w:hint="eastAsia"/>
                <w:sz w:val="24"/>
              </w:rPr>
              <w:t>8</w:t>
            </w:r>
            <w:r>
              <w:rPr>
                <w:rFonts w:ascii="宋体"/>
                <w:sz w:val="24"/>
              </w:rPr>
              <w:t>-201</w:t>
            </w:r>
            <w:r>
              <w:rPr>
                <w:rFonts w:ascii="宋体" w:hint="eastAsia"/>
                <w:sz w:val="24"/>
              </w:rPr>
              <w:t>6</w:t>
            </w:r>
            <w:r>
              <w:rPr>
                <w:rFonts w:ascii="宋体"/>
                <w:sz w:val="24"/>
              </w:rPr>
              <w:t>.8.31</w:t>
            </w:r>
          </w:p>
        </w:tc>
        <w:tc>
          <w:tcPr>
            <w:tcW w:w="4781" w:type="dxa"/>
          </w:tcPr>
          <w:p w:rsidR="000A3159" w:rsidRDefault="00901DA8">
            <w:pPr>
              <w:spacing w:line="320" w:lineRule="exact"/>
              <w:jc w:val="left"/>
              <w:rPr>
                <w:rFonts w:ascii="宋体"/>
                <w:sz w:val="24"/>
              </w:rPr>
            </w:pPr>
            <w:r>
              <w:rPr>
                <w:rFonts w:ascii="宋体" w:hint="eastAsia"/>
                <w:sz w:val="24"/>
              </w:rPr>
              <w:t>系统了解实习公司业务，为开题方向做准备</w:t>
            </w:r>
          </w:p>
        </w:tc>
        <w:tc>
          <w:tcPr>
            <w:tcW w:w="2169" w:type="dxa"/>
          </w:tcPr>
          <w:p w:rsidR="000A3159" w:rsidRDefault="000A3159">
            <w:pPr>
              <w:spacing w:line="320" w:lineRule="exact"/>
              <w:jc w:val="left"/>
              <w:rPr>
                <w:rFonts w:ascii="宋体"/>
                <w:sz w:val="24"/>
              </w:rPr>
            </w:pPr>
          </w:p>
        </w:tc>
      </w:tr>
      <w:tr w:rsidR="000A3159">
        <w:trPr>
          <w:trHeight w:val="330"/>
          <w:jc w:val="center"/>
        </w:trPr>
        <w:tc>
          <w:tcPr>
            <w:tcW w:w="2616" w:type="dxa"/>
            <w:gridSpan w:val="2"/>
          </w:tcPr>
          <w:p w:rsidR="000A3159" w:rsidRDefault="00901DA8">
            <w:pPr>
              <w:spacing w:line="320" w:lineRule="exact"/>
              <w:jc w:val="left"/>
              <w:rPr>
                <w:rFonts w:ascii="宋体"/>
                <w:sz w:val="24"/>
              </w:rPr>
            </w:pPr>
            <w:r>
              <w:rPr>
                <w:rFonts w:ascii="宋体"/>
                <w:sz w:val="24"/>
              </w:rPr>
              <w:t>201</w:t>
            </w:r>
            <w:r>
              <w:rPr>
                <w:rFonts w:ascii="宋体" w:hint="eastAsia"/>
                <w:sz w:val="24"/>
              </w:rPr>
              <w:t>6</w:t>
            </w:r>
            <w:r>
              <w:rPr>
                <w:rFonts w:ascii="宋体"/>
                <w:sz w:val="24"/>
              </w:rPr>
              <w:t>.9.1-201</w:t>
            </w:r>
            <w:r>
              <w:rPr>
                <w:rFonts w:ascii="宋体" w:hint="eastAsia"/>
                <w:sz w:val="24"/>
              </w:rPr>
              <w:t>6</w:t>
            </w:r>
            <w:r>
              <w:rPr>
                <w:rFonts w:ascii="宋体"/>
                <w:sz w:val="24"/>
              </w:rPr>
              <w:t>.10.</w:t>
            </w:r>
            <w:r>
              <w:rPr>
                <w:rFonts w:ascii="宋体" w:hint="eastAsia"/>
                <w:sz w:val="24"/>
              </w:rPr>
              <w:t>31</w:t>
            </w:r>
          </w:p>
        </w:tc>
        <w:tc>
          <w:tcPr>
            <w:tcW w:w="4781" w:type="dxa"/>
          </w:tcPr>
          <w:p w:rsidR="000A3159" w:rsidRDefault="00901DA8">
            <w:pPr>
              <w:spacing w:line="320" w:lineRule="exact"/>
              <w:jc w:val="left"/>
              <w:rPr>
                <w:rFonts w:ascii="宋体"/>
                <w:sz w:val="24"/>
              </w:rPr>
            </w:pPr>
            <w:r>
              <w:rPr>
                <w:rFonts w:ascii="宋体" w:hint="eastAsia"/>
                <w:sz w:val="24"/>
              </w:rPr>
              <w:t>初步确定开题方向，查找相关资料和文献，提出问题并寻找相应解决方案。</w:t>
            </w:r>
          </w:p>
        </w:tc>
        <w:tc>
          <w:tcPr>
            <w:tcW w:w="2169" w:type="dxa"/>
          </w:tcPr>
          <w:p w:rsidR="000A3159" w:rsidRDefault="000A3159">
            <w:pPr>
              <w:spacing w:line="320" w:lineRule="exact"/>
              <w:jc w:val="left"/>
              <w:rPr>
                <w:rFonts w:ascii="宋体"/>
                <w:sz w:val="24"/>
              </w:rPr>
            </w:pPr>
          </w:p>
        </w:tc>
      </w:tr>
      <w:tr w:rsidR="000A3159">
        <w:trPr>
          <w:trHeight w:val="330"/>
          <w:jc w:val="center"/>
        </w:trPr>
        <w:tc>
          <w:tcPr>
            <w:tcW w:w="2616" w:type="dxa"/>
            <w:gridSpan w:val="2"/>
          </w:tcPr>
          <w:p w:rsidR="000A3159" w:rsidRDefault="00901DA8">
            <w:pPr>
              <w:spacing w:line="320" w:lineRule="exact"/>
              <w:jc w:val="left"/>
              <w:rPr>
                <w:rFonts w:ascii="宋体"/>
                <w:sz w:val="24"/>
              </w:rPr>
            </w:pPr>
            <w:r>
              <w:rPr>
                <w:rFonts w:ascii="宋体"/>
                <w:sz w:val="24"/>
              </w:rPr>
              <w:t>201</w:t>
            </w:r>
            <w:r>
              <w:rPr>
                <w:rFonts w:ascii="宋体" w:hint="eastAsia"/>
                <w:sz w:val="24"/>
              </w:rPr>
              <w:t>6</w:t>
            </w:r>
            <w:r>
              <w:rPr>
                <w:rFonts w:ascii="宋体"/>
                <w:sz w:val="24"/>
              </w:rPr>
              <w:t>.1</w:t>
            </w:r>
            <w:r>
              <w:rPr>
                <w:rFonts w:ascii="宋体" w:hint="eastAsia"/>
                <w:sz w:val="24"/>
              </w:rPr>
              <w:t>1</w:t>
            </w:r>
            <w:r>
              <w:rPr>
                <w:rFonts w:ascii="宋体"/>
                <w:sz w:val="24"/>
              </w:rPr>
              <w:t>.</w:t>
            </w:r>
            <w:r>
              <w:rPr>
                <w:rFonts w:ascii="宋体" w:hint="eastAsia"/>
                <w:sz w:val="24"/>
              </w:rPr>
              <w:t>1</w:t>
            </w:r>
            <w:r>
              <w:rPr>
                <w:rFonts w:ascii="宋体"/>
                <w:sz w:val="24"/>
              </w:rPr>
              <w:t>-201</w:t>
            </w:r>
            <w:r>
              <w:rPr>
                <w:rFonts w:ascii="宋体" w:hint="eastAsia"/>
                <w:sz w:val="24"/>
              </w:rPr>
              <w:t>6</w:t>
            </w:r>
            <w:r>
              <w:rPr>
                <w:rFonts w:ascii="宋体"/>
                <w:sz w:val="24"/>
              </w:rPr>
              <w:t>.11.30</w:t>
            </w:r>
          </w:p>
        </w:tc>
        <w:tc>
          <w:tcPr>
            <w:tcW w:w="4781" w:type="dxa"/>
          </w:tcPr>
          <w:p w:rsidR="000A3159" w:rsidRDefault="00901DA8">
            <w:pPr>
              <w:spacing w:line="320" w:lineRule="exact"/>
              <w:jc w:val="left"/>
              <w:rPr>
                <w:rFonts w:ascii="宋体"/>
                <w:sz w:val="24"/>
              </w:rPr>
            </w:pPr>
            <w:r>
              <w:rPr>
                <w:rFonts w:ascii="宋体" w:hint="eastAsia"/>
                <w:sz w:val="24"/>
              </w:rPr>
              <w:t>编写开题报告</w:t>
            </w:r>
          </w:p>
        </w:tc>
        <w:tc>
          <w:tcPr>
            <w:tcW w:w="2169" w:type="dxa"/>
          </w:tcPr>
          <w:p w:rsidR="000A3159" w:rsidRDefault="000A3159">
            <w:pPr>
              <w:spacing w:line="320" w:lineRule="exact"/>
              <w:jc w:val="left"/>
              <w:rPr>
                <w:rFonts w:ascii="宋体"/>
                <w:sz w:val="24"/>
              </w:rPr>
            </w:pPr>
          </w:p>
        </w:tc>
      </w:tr>
      <w:tr w:rsidR="000A3159">
        <w:trPr>
          <w:trHeight w:val="330"/>
          <w:jc w:val="center"/>
        </w:trPr>
        <w:tc>
          <w:tcPr>
            <w:tcW w:w="2616" w:type="dxa"/>
            <w:gridSpan w:val="2"/>
          </w:tcPr>
          <w:p w:rsidR="000A3159" w:rsidRDefault="00901DA8">
            <w:pPr>
              <w:spacing w:line="320" w:lineRule="exact"/>
              <w:jc w:val="left"/>
              <w:rPr>
                <w:rFonts w:ascii="宋体"/>
                <w:sz w:val="24"/>
              </w:rPr>
            </w:pPr>
            <w:r>
              <w:rPr>
                <w:rFonts w:ascii="宋体" w:hint="eastAsia"/>
                <w:sz w:val="24"/>
              </w:rPr>
              <w:t>2016.12.1-2016.12.15</w:t>
            </w:r>
          </w:p>
        </w:tc>
        <w:tc>
          <w:tcPr>
            <w:tcW w:w="4781" w:type="dxa"/>
          </w:tcPr>
          <w:p w:rsidR="000A3159" w:rsidRDefault="00901DA8">
            <w:pPr>
              <w:spacing w:line="320" w:lineRule="exact"/>
              <w:jc w:val="left"/>
              <w:rPr>
                <w:rFonts w:ascii="宋体"/>
                <w:sz w:val="24"/>
              </w:rPr>
            </w:pPr>
            <w:r>
              <w:rPr>
                <w:rFonts w:ascii="宋体" w:hint="eastAsia"/>
                <w:sz w:val="24"/>
              </w:rPr>
              <w:t>提交开题报告，根据导师已经修改开题报告，完成开题</w:t>
            </w:r>
          </w:p>
        </w:tc>
        <w:tc>
          <w:tcPr>
            <w:tcW w:w="2169" w:type="dxa"/>
          </w:tcPr>
          <w:p w:rsidR="000A3159" w:rsidRDefault="000A3159">
            <w:pPr>
              <w:spacing w:line="320" w:lineRule="exact"/>
              <w:jc w:val="left"/>
              <w:rPr>
                <w:rFonts w:ascii="宋体"/>
                <w:sz w:val="24"/>
              </w:rPr>
            </w:pPr>
          </w:p>
        </w:tc>
      </w:tr>
      <w:tr w:rsidR="000A3159">
        <w:trPr>
          <w:trHeight w:val="330"/>
          <w:jc w:val="center"/>
        </w:trPr>
        <w:tc>
          <w:tcPr>
            <w:tcW w:w="2616" w:type="dxa"/>
            <w:gridSpan w:val="2"/>
          </w:tcPr>
          <w:p w:rsidR="000A3159" w:rsidRDefault="00901DA8">
            <w:pPr>
              <w:spacing w:line="320" w:lineRule="exact"/>
              <w:jc w:val="left"/>
              <w:rPr>
                <w:rFonts w:ascii="宋体"/>
                <w:sz w:val="24"/>
              </w:rPr>
            </w:pPr>
            <w:r>
              <w:rPr>
                <w:rFonts w:ascii="宋体"/>
                <w:sz w:val="24"/>
              </w:rPr>
              <w:lastRenderedPageBreak/>
              <w:t>201</w:t>
            </w:r>
            <w:r>
              <w:rPr>
                <w:rFonts w:ascii="宋体" w:hint="eastAsia"/>
                <w:sz w:val="24"/>
              </w:rPr>
              <w:t>6</w:t>
            </w:r>
            <w:r>
              <w:rPr>
                <w:rFonts w:ascii="宋体"/>
                <w:sz w:val="24"/>
              </w:rPr>
              <w:t>.12.</w:t>
            </w:r>
            <w:r w:rsidR="00206527">
              <w:rPr>
                <w:rFonts w:ascii="宋体" w:hint="eastAsia"/>
                <w:sz w:val="24"/>
              </w:rPr>
              <w:t>1</w:t>
            </w:r>
            <w:r>
              <w:rPr>
                <w:rFonts w:ascii="宋体" w:hint="eastAsia"/>
                <w:sz w:val="24"/>
              </w:rPr>
              <w:t>6</w:t>
            </w:r>
            <w:r>
              <w:rPr>
                <w:rFonts w:ascii="宋体"/>
                <w:sz w:val="24"/>
              </w:rPr>
              <w:t>-2016.</w:t>
            </w:r>
            <w:r>
              <w:rPr>
                <w:rFonts w:ascii="宋体" w:hint="eastAsia"/>
                <w:sz w:val="24"/>
              </w:rPr>
              <w:t>4</w:t>
            </w:r>
            <w:r>
              <w:rPr>
                <w:rFonts w:ascii="宋体"/>
                <w:sz w:val="24"/>
              </w:rPr>
              <w:t>.10</w:t>
            </w:r>
          </w:p>
        </w:tc>
        <w:tc>
          <w:tcPr>
            <w:tcW w:w="4781" w:type="dxa"/>
          </w:tcPr>
          <w:p w:rsidR="000A3159" w:rsidRDefault="00901DA8">
            <w:pPr>
              <w:spacing w:line="320" w:lineRule="exact"/>
              <w:jc w:val="left"/>
              <w:rPr>
                <w:rFonts w:ascii="宋体"/>
                <w:sz w:val="24"/>
              </w:rPr>
            </w:pPr>
            <w:r>
              <w:rPr>
                <w:rFonts w:ascii="宋体" w:hint="eastAsia"/>
                <w:sz w:val="24"/>
              </w:rPr>
              <w:t>完成论文初稿，对实现的功能进行测试验证。</w:t>
            </w:r>
          </w:p>
        </w:tc>
        <w:tc>
          <w:tcPr>
            <w:tcW w:w="2169" w:type="dxa"/>
          </w:tcPr>
          <w:p w:rsidR="000A3159" w:rsidRDefault="000A3159">
            <w:pPr>
              <w:spacing w:line="320" w:lineRule="exact"/>
              <w:jc w:val="left"/>
              <w:rPr>
                <w:rFonts w:ascii="宋体"/>
                <w:sz w:val="24"/>
              </w:rPr>
            </w:pPr>
          </w:p>
        </w:tc>
      </w:tr>
      <w:tr w:rsidR="000A3159">
        <w:trPr>
          <w:trHeight w:val="330"/>
          <w:jc w:val="center"/>
        </w:trPr>
        <w:tc>
          <w:tcPr>
            <w:tcW w:w="2616" w:type="dxa"/>
            <w:gridSpan w:val="2"/>
          </w:tcPr>
          <w:p w:rsidR="000A3159" w:rsidRDefault="000A3159">
            <w:pPr>
              <w:spacing w:line="320" w:lineRule="exact"/>
              <w:jc w:val="left"/>
              <w:rPr>
                <w:rFonts w:ascii="宋体"/>
                <w:sz w:val="24"/>
              </w:rPr>
            </w:pPr>
          </w:p>
        </w:tc>
        <w:tc>
          <w:tcPr>
            <w:tcW w:w="4781" w:type="dxa"/>
          </w:tcPr>
          <w:p w:rsidR="000A3159" w:rsidRDefault="000A3159">
            <w:pPr>
              <w:spacing w:line="320" w:lineRule="exact"/>
              <w:jc w:val="left"/>
              <w:rPr>
                <w:rFonts w:ascii="宋体"/>
                <w:sz w:val="24"/>
              </w:rPr>
            </w:pPr>
          </w:p>
        </w:tc>
        <w:tc>
          <w:tcPr>
            <w:tcW w:w="2169" w:type="dxa"/>
          </w:tcPr>
          <w:p w:rsidR="000A3159" w:rsidRDefault="000A3159">
            <w:pPr>
              <w:spacing w:line="320" w:lineRule="exact"/>
              <w:jc w:val="left"/>
              <w:rPr>
                <w:rFonts w:ascii="宋体"/>
                <w:sz w:val="24"/>
              </w:rPr>
            </w:pPr>
          </w:p>
        </w:tc>
      </w:tr>
      <w:tr w:rsidR="000A3159">
        <w:trPr>
          <w:trHeight w:val="4688"/>
          <w:jc w:val="center"/>
        </w:trPr>
        <w:tc>
          <w:tcPr>
            <w:tcW w:w="1009" w:type="dxa"/>
          </w:tcPr>
          <w:p w:rsidR="000A3159" w:rsidRDefault="000A3159">
            <w:pPr>
              <w:spacing w:line="240" w:lineRule="exact"/>
              <w:jc w:val="center"/>
              <w:rPr>
                <w:rFonts w:ascii="宋体"/>
                <w:sz w:val="24"/>
              </w:rPr>
            </w:pPr>
          </w:p>
          <w:p w:rsidR="000A3159" w:rsidRDefault="00901DA8">
            <w:pPr>
              <w:spacing w:line="260" w:lineRule="exact"/>
              <w:ind w:firstLineChars="200" w:firstLine="480"/>
              <w:jc w:val="center"/>
              <w:rPr>
                <w:rFonts w:ascii="宋体"/>
                <w:sz w:val="24"/>
              </w:rPr>
            </w:pPr>
            <w:r>
              <w:rPr>
                <w:rFonts w:ascii="宋体" w:hint="eastAsia"/>
                <w:sz w:val="24"/>
              </w:rPr>
              <w:t>学校指导教师对开题报告的综合意见</w:t>
            </w:r>
          </w:p>
        </w:tc>
        <w:tc>
          <w:tcPr>
            <w:tcW w:w="8557" w:type="dxa"/>
            <w:gridSpan w:val="3"/>
          </w:tcPr>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901DA8">
            <w:pPr>
              <w:spacing w:line="440" w:lineRule="exact"/>
              <w:ind w:firstLineChars="200" w:firstLine="480"/>
              <w:jc w:val="left"/>
              <w:rPr>
                <w:rFonts w:ascii="宋体"/>
                <w:sz w:val="24"/>
              </w:rPr>
            </w:pPr>
            <w:r>
              <w:rPr>
                <w:rFonts w:ascii="宋体" w:hint="eastAsia"/>
                <w:sz w:val="24"/>
              </w:rPr>
              <w:t>指导教师（签字）</w:t>
            </w:r>
          </w:p>
          <w:p w:rsidR="000A3159" w:rsidRDefault="00901DA8">
            <w:pPr>
              <w:spacing w:line="440" w:lineRule="exact"/>
              <w:ind w:firstLineChars="200" w:firstLine="480"/>
              <w:jc w:val="left"/>
              <w:rPr>
                <w:rFonts w:ascii="宋体"/>
                <w:sz w:val="24"/>
              </w:rPr>
            </w:pPr>
            <w:r>
              <w:rPr>
                <w:rFonts w:ascii="宋体" w:hint="eastAsia"/>
                <w:sz w:val="24"/>
              </w:rPr>
              <w:t>年月日</w:t>
            </w:r>
          </w:p>
        </w:tc>
      </w:tr>
      <w:tr w:rsidR="000A3159">
        <w:trPr>
          <w:trHeight w:val="4687"/>
          <w:jc w:val="center"/>
        </w:trPr>
        <w:tc>
          <w:tcPr>
            <w:tcW w:w="1009" w:type="dxa"/>
            <w:tcBorders>
              <w:bottom w:val="single" w:sz="4" w:space="0" w:color="auto"/>
            </w:tcBorders>
          </w:tcPr>
          <w:p w:rsidR="000A3159" w:rsidRDefault="000A3159">
            <w:pPr>
              <w:spacing w:line="260" w:lineRule="exact"/>
              <w:jc w:val="center"/>
              <w:rPr>
                <w:rFonts w:ascii="宋体"/>
                <w:sz w:val="24"/>
              </w:rPr>
            </w:pPr>
          </w:p>
          <w:p w:rsidR="000A3159" w:rsidRDefault="00901DA8">
            <w:pPr>
              <w:spacing w:line="260" w:lineRule="exact"/>
              <w:ind w:firstLineChars="200" w:firstLine="480"/>
              <w:jc w:val="center"/>
              <w:rPr>
                <w:rFonts w:ascii="宋体"/>
                <w:sz w:val="24"/>
              </w:rPr>
            </w:pPr>
            <w:r>
              <w:rPr>
                <w:rFonts w:ascii="宋体" w:hint="eastAsia"/>
                <w:sz w:val="24"/>
              </w:rPr>
              <w:t>校外导</w:t>
            </w:r>
          </w:p>
          <w:p w:rsidR="000A3159" w:rsidRDefault="00901DA8">
            <w:pPr>
              <w:spacing w:line="260" w:lineRule="exact"/>
              <w:ind w:firstLineChars="200" w:firstLine="480"/>
              <w:jc w:val="center"/>
              <w:rPr>
                <w:rFonts w:ascii="宋体"/>
                <w:sz w:val="24"/>
              </w:rPr>
            </w:pPr>
            <w:r>
              <w:rPr>
                <w:rFonts w:ascii="宋体" w:hint="eastAsia"/>
                <w:sz w:val="24"/>
              </w:rPr>
              <w:t>教师对开题报告的综合意见</w:t>
            </w:r>
          </w:p>
        </w:tc>
        <w:tc>
          <w:tcPr>
            <w:tcW w:w="8557" w:type="dxa"/>
            <w:gridSpan w:val="3"/>
            <w:tcBorders>
              <w:bottom w:val="single" w:sz="4" w:space="0" w:color="auto"/>
            </w:tcBorders>
          </w:tcPr>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901DA8">
            <w:pPr>
              <w:spacing w:line="440" w:lineRule="exact"/>
              <w:ind w:firstLineChars="200" w:firstLine="480"/>
              <w:jc w:val="left"/>
              <w:rPr>
                <w:rFonts w:ascii="宋体"/>
                <w:sz w:val="24"/>
              </w:rPr>
            </w:pPr>
            <w:r>
              <w:rPr>
                <w:rFonts w:ascii="宋体" w:hint="eastAsia"/>
                <w:sz w:val="24"/>
              </w:rPr>
              <w:t>指导教师（签字）</w:t>
            </w:r>
          </w:p>
          <w:p w:rsidR="000A3159" w:rsidRDefault="00901DA8">
            <w:pPr>
              <w:spacing w:line="440" w:lineRule="exact"/>
              <w:ind w:firstLineChars="200" w:firstLine="480"/>
              <w:jc w:val="left"/>
              <w:rPr>
                <w:rFonts w:ascii="宋体"/>
                <w:sz w:val="24"/>
              </w:rPr>
            </w:pPr>
            <w:r>
              <w:rPr>
                <w:rFonts w:ascii="宋体" w:hint="eastAsia"/>
                <w:sz w:val="24"/>
              </w:rPr>
              <w:t>年月日</w:t>
            </w:r>
          </w:p>
        </w:tc>
      </w:tr>
      <w:tr w:rsidR="000A3159">
        <w:trPr>
          <w:trHeight w:val="5129"/>
          <w:jc w:val="center"/>
        </w:trPr>
        <w:tc>
          <w:tcPr>
            <w:tcW w:w="1009" w:type="dxa"/>
            <w:tcBorders>
              <w:right w:val="single" w:sz="4" w:space="0" w:color="auto"/>
            </w:tcBorders>
            <w:vAlign w:val="center"/>
          </w:tcPr>
          <w:p w:rsidR="000A3159" w:rsidRDefault="00901DA8">
            <w:pPr>
              <w:ind w:firstLineChars="200" w:firstLine="480"/>
              <w:jc w:val="center"/>
              <w:rPr>
                <w:rFonts w:ascii="宋体"/>
                <w:sz w:val="24"/>
              </w:rPr>
            </w:pPr>
            <w:r>
              <w:rPr>
                <w:rFonts w:ascii="宋体" w:hint="eastAsia"/>
                <w:sz w:val="24"/>
              </w:rPr>
              <w:lastRenderedPageBreak/>
              <w:t>开</w:t>
            </w:r>
          </w:p>
          <w:p w:rsidR="000A3159" w:rsidRDefault="00901DA8">
            <w:pPr>
              <w:ind w:firstLineChars="200" w:firstLine="480"/>
              <w:jc w:val="center"/>
              <w:rPr>
                <w:rFonts w:ascii="宋体"/>
                <w:sz w:val="24"/>
              </w:rPr>
            </w:pPr>
            <w:r>
              <w:rPr>
                <w:rFonts w:ascii="宋体" w:hint="eastAsia"/>
                <w:sz w:val="24"/>
              </w:rPr>
              <w:t>题</w:t>
            </w:r>
          </w:p>
          <w:p w:rsidR="000A3159" w:rsidRDefault="00901DA8">
            <w:pPr>
              <w:ind w:firstLineChars="200" w:firstLine="480"/>
              <w:jc w:val="center"/>
              <w:rPr>
                <w:rFonts w:ascii="宋体"/>
                <w:sz w:val="24"/>
              </w:rPr>
            </w:pPr>
            <w:r>
              <w:rPr>
                <w:rFonts w:ascii="宋体" w:hint="eastAsia"/>
                <w:sz w:val="24"/>
              </w:rPr>
              <w:t>报</w:t>
            </w:r>
          </w:p>
          <w:p w:rsidR="000A3159" w:rsidRDefault="00901DA8">
            <w:pPr>
              <w:ind w:firstLineChars="200" w:firstLine="480"/>
              <w:jc w:val="center"/>
              <w:rPr>
                <w:rFonts w:ascii="宋体"/>
                <w:sz w:val="24"/>
              </w:rPr>
            </w:pPr>
            <w:r>
              <w:rPr>
                <w:rFonts w:ascii="宋体" w:hint="eastAsia"/>
                <w:sz w:val="24"/>
              </w:rPr>
              <w:t>告</w:t>
            </w:r>
          </w:p>
          <w:p w:rsidR="000A3159" w:rsidRDefault="00901DA8">
            <w:pPr>
              <w:ind w:firstLineChars="200" w:firstLine="480"/>
              <w:jc w:val="center"/>
              <w:rPr>
                <w:rFonts w:ascii="宋体"/>
                <w:sz w:val="24"/>
              </w:rPr>
            </w:pPr>
            <w:r>
              <w:rPr>
                <w:rFonts w:ascii="宋体" w:hint="eastAsia"/>
                <w:sz w:val="24"/>
              </w:rPr>
              <w:t>审</w:t>
            </w:r>
          </w:p>
          <w:p w:rsidR="000A3159" w:rsidRDefault="00901DA8">
            <w:pPr>
              <w:ind w:firstLineChars="200" w:firstLine="480"/>
              <w:jc w:val="center"/>
              <w:rPr>
                <w:rFonts w:ascii="宋体"/>
                <w:sz w:val="24"/>
              </w:rPr>
            </w:pPr>
            <w:r>
              <w:rPr>
                <w:rFonts w:ascii="宋体" w:hint="eastAsia"/>
                <w:sz w:val="24"/>
              </w:rPr>
              <w:t>议</w:t>
            </w:r>
          </w:p>
          <w:p w:rsidR="000A3159" w:rsidRDefault="00901DA8">
            <w:pPr>
              <w:ind w:firstLineChars="200" w:firstLine="480"/>
              <w:jc w:val="center"/>
              <w:rPr>
                <w:rFonts w:ascii="宋体"/>
                <w:sz w:val="24"/>
              </w:rPr>
            </w:pPr>
            <w:r>
              <w:rPr>
                <w:rFonts w:ascii="宋体" w:hint="eastAsia"/>
                <w:sz w:val="24"/>
              </w:rPr>
              <w:t>情</w:t>
            </w:r>
          </w:p>
          <w:p w:rsidR="000A3159" w:rsidRDefault="00901DA8">
            <w:pPr>
              <w:ind w:firstLineChars="200" w:firstLine="480"/>
              <w:jc w:val="center"/>
              <w:rPr>
                <w:rFonts w:ascii="宋体"/>
                <w:sz w:val="24"/>
              </w:rPr>
            </w:pPr>
            <w:r>
              <w:rPr>
                <w:rFonts w:ascii="宋体" w:hint="eastAsia"/>
                <w:sz w:val="24"/>
              </w:rPr>
              <w:t>况</w:t>
            </w:r>
          </w:p>
          <w:p w:rsidR="000A3159" w:rsidRDefault="00901DA8">
            <w:pPr>
              <w:ind w:firstLineChars="200" w:firstLine="480"/>
              <w:jc w:val="center"/>
              <w:rPr>
                <w:rFonts w:ascii="宋体"/>
                <w:sz w:val="24"/>
              </w:rPr>
            </w:pPr>
            <w:r>
              <w:rPr>
                <w:rFonts w:ascii="宋体" w:hint="eastAsia"/>
                <w:sz w:val="24"/>
              </w:rPr>
              <w:t>记</w:t>
            </w:r>
          </w:p>
          <w:p w:rsidR="000A3159" w:rsidRDefault="00901DA8">
            <w:pPr>
              <w:ind w:firstLineChars="200" w:firstLine="480"/>
              <w:jc w:val="center"/>
              <w:rPr>
                <w:rFonts w:ascii="宋体"/>
                <w:sz w:val="24"/>
              </w:rPr>
            </w:pPr>
            <w:r>
              <w:rPr>
                <w:rFonts w:ascii="宋体" w:hint="eastAsia"/>
                <w:sz w:val="24"/>
              </w:rPr>
              <w:t>录</w:t>
            </w:r>
          </w:p>
        </w:tc>
        <w:tc>
          <w:tcPr>
            <w:tcW w:w="8557" w:type="dxa"/>
            <w:gridSpan w:val="3"/>
            <w:tcBorders>
              <w:left w:val="nil"/>
            </w:tcBorders>
          </w:tcPr>
          <w:p w:rsidR="000A3159" w:rsidRDefault="00901DA8">
            <w:pPr>
              <w:spacing w:line="440" w:lineRule="exact"/>
              <w:ind w:firstLineChars="200" w:firstLine="480"/>
              <w:rPr>
                <w:rFonts w:ascii="宋体"/>
                <w:sz w:val="24"/>
              </w:rPr>
            </w:pPr>
            <w:r>
              <w:rPr>
                <w:rFonts w:ascii="宋体" w:hint="eastAsia"/>
                <w:sz w:val="24"/>
              </w:rPr>
              <w:t>１、审议小组意见（审议小组成员3-5人）</w:t>
            </w:r>
          </w:p>
          <w:p w:rsidR="000A3159" w:rsidRDefault="000A3159">
            <w:pPr>
              <w:spacing w:line="440" w:lineRule="exact"/>
              <w:ind w:firstLineChars="200" w:firstLine="480"/>
              <w:rPr>
                <w:rFonts w:ascii="宋体"/>
                <w:sz w:val="24"/>
              </w:rPr>
            </w:pPr>
          </w:p>
          <w:p w:rsidR="000A3159" w:rsidRDefault="00901DA8">
            <w:pPr>
              <w:spacing w:line="440" w:lineRule="exact"/>
              <w:ind w:firstLineChars="200" w:firstLine="480"/>
              <w:rPr>
                <w:rFonts w:ascii="宋体"/>
                <w:sz w:val="24"/>
              </w:rPr>
            </w:pPr>
            <w:r>
              <w:rPr>
                <w:rFonts w:ascii="宋体" w:hint="eastAsia"/>
                <w:sz w:val="24"/>
              </w:rPr>
              <w:t>２、投票表决结果</w:t>
            </w:r>
          </w:p>
          <w:p w:rsidR="000A3159" w:rsidRDefault="00901DA8">
            <w:pPr>
              <w:spacing w:line="440" w:lineRule="exact"/>
              <w:ind w:firstLineChars="200" w:firstLine="480"/>
              <w:rPr>
                <w:rFonts w:ascii="宋体"/>
                <w:sz w:val="24"/>
              </w:rPr>
            </w:pPr>
            <w:r>
              <w:rPr>
                <w:rFonts w:ascii="宋体" w:hint="eastAsia"/>
                <w:sz w:val="24"/>
              </w:rPr>
              <w:t>审议小组出席人</w:t>
            </w:r>
          </w:p>
          <w:p w:rsidR="000A3159" w:rsidRDefault="00901DA8">
            <w:pPr>
              <w:spacing w:line="440" w:lineRule="exact"/>
              <w:ind w:firstLineChars="200" w:firstLine="480"/>
              <w:rPr>
                <w:rFonts w:ascii="宋体"/>
                <w:sz w:val="24"/>
              </w:rPr>
            </w:pPr>
            <w:r>
              <w:rPr>
                <w:rFonts w:ascii="宋体" w:hint="eastAsia"/>
                <w:sz w:val="24"/>
              </w:rPr>
              <w:t>通过人</w:t>
            </w:r>
          </w:p>
          <w:p w:rsidR="000A3159" w:rsidRDefault="00901DA8">
            <w:pPr>
              <w:spacing w:line="440" w:lineRule="exact"/>
              <w:ind w:firstLineChars="200" w:firstLine="480"/>
              <w:rPr>
                <w:rFonts w:ascii="宋体"/>
                <w:sz w:val="24"/>
              </w:rPr>
            </w:pPr>
            <w:r>
              <w:rPr>
                <w:rFonts w:ascii="宋体" w:hint="eastAsia"/>
                <w:sz w:val="24"/>
              </w:rPr>
              <w:t>不通过人</w:t>
            </w:r>
          </w:p>
          <w:p w:rsidR="000A3159" w:rsidRDefault="00901DA8">
            <w:pPr>
              <w:spacing w:line="440" w:lineRule="exact"/>
              <w:ind w:firstLineChars="200" w:firstLine="480"/>
              <w:rPr>
                <w:rFonts w:ascii="宋体"/>
                <w:sz w:val="24"/>
              </w:rPr>
            </w:pPr>
            <w:r>
              <w:rPr>
                <w:rFonts w:ascii="宋体" w:hint="eastAsia"/>
                <w:sz w:val="24"/>
              </w:rPr>
              <w:t>３、审议小组组长（签名）_______</w:t>
            </w:r>
          </w:p>
          <w:p w:rsidR="000A3159" w:rsidRDefault="00901DA8">
            <w:pPr>
              <w:spacing w:line="440" w:lineRule="exact"/>
              <w:ind w:firstLineChars="200" w:firstLine="480"/>
              <w:rPr>
                <w:rFonts w:ascii="宋体"/>
                <w:sz w:val="24"/>
              </w:rPr>
            </w:pPr>
            <w:r>
              <w:rPr>
                <w:rFonts w:ascii="宋体" w:hint="eastAsia"/>
                <w:sz w:val="24"/>
              </w:rPr>
              <w:t>审议小组成员（签名）_____________________</w:t>
            </w:r>
          </w:p>
          <w:p w:rsidR="000A3159" w:rsidRDefault="00901DA8">
            <w:pPr>
              <w:spacing w:line="440" w:lineRule="exact"/>
              <w:ind w:firstLineChars="200" w:firstLine="480"/>
              <w:rPr>
                <w:rFonts w:ascii="宋体"/>
                <w:sz w:val="24"/>
              </w:rPr>
            </w:pPr>
            <w:r>
              <w:rPr>
                <w:rFonts w:ascii="宋体" w:hint="eastAsia"/>
                <w:sz w:val="24"/>
              </w:rPr>
              <w:t>______________</w:t>
            </w:r>
          </w:p>
          <w:p w:rsidR="000A3159" w:rsidRDefault="00901DA8">
            <w:pPr>
              <w:spacing w:line="560" w:lineRule="exact"/>
              <w:ind w:firstLineChars="200" w:firstLine="480"/>
              <w:rPr>
                <w:rFonts w:ascii="宋体"/>
                <w:sz w:val="24"/>
              </w:rPr>
            </w:pPr>
            <w:r>
              <w:rPr>
                <w:rFonts w:ascii="宋体" w:hint="eastAsia"/>
                <w:sz w:val="24"/>
              </w:rPr>
              <w:t>年月日</w:t>
            </w:r>
          </w:p>
        </w:tc>
      </w:tr>
      <w:tr w:rsidR="000A3159">
        <w:trPr>
          <w:cantSplit/>
          <w:trHeight w:val="4188"/>
          <w:jc w:val="center"/>
        </w:trPr>
        <w:tc>
          <w:tcPr>
            <w:tcW w:w="9566" w:type="dxa"/>
            <w:gridSpan w:val="4"/>
            <w:vAlign w:val="center"/>
          </w:tcPr>
          <w:p w:rsidR="000A3159" w:rsidRDefault="00901DA8">
            <w:pPr>
              <w:spacing w:line="440" w:lineRule="exact"/>
              <w:ind w:firstLineChars="200" w:firstLine="480"/>
              <w:jc w:val="left"/>
              <w:rPr>
                <w:rFonts w:ascii="宋体"/>
                <w:sz w:val="24"/>
              </w:rPr>
            </w:pPr>
            <w:r>
              <w:rPr>
                <w:rFonts w:ascii="宋体" w:hint="eastAsia"/>
                <w:sz w:val="24"/>
              </w:rPr>
              <w:t>院（系、所）意见</w:t>
            </w: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0A3159">
            <w:pPr>
              <w:spacing w:line="440" w:lineRule="exact"/>
              <w:jc w:val="left"/>
              <w:rPr>
                <w:rFonts w:ascii="宋体"/>
                <w:sz w:val="24"/>
              </w:rPr>
            </w:pPr>
          </w:p>
          <w:p w:rsidR="000A3159" w:rsidRDefault="00901DA8">
            <w:pPr>
              <w:spacing w:line="440" w:lineRule="exact"/>
              <w:ind w:firstLineChars="200" w:firstLine="480"/>
              <w:jc w:val="left"/>
              <w:rPr>
                <w:rFonts w:ascii="宋体"/>
                <w:sz w:val="24"/>
              </w:rPr>
            </w:pPr>
            <w:r>
              <w:rPr>
                <w:rFonts w:ascii="宋体" w:hint="eastAsia"/>
                <w:sz w:val="24"/>
              </w:rPr>
              <w:t>负责人（签字或印章）</w:t>
            </w:r>
          </w:p>
          <w:p w:rsidR="000A3159" w:rsidRDefault="00901DA8">
            <w:pPr>
              <w:spacing w:line="440" w:lineRule="exact"/>
              <w:ind w:firstLineChars="200" w:firstLine="480"/>
              <w:jc w:val="left"/>
              <w:rPr>
                <w:rFonts w:ascii="宋体"/>
                <w:sz w:val="24"/>
              </w:rPr>
            </w:pPr>
            <w:r>
              <w:rPr>
                <w:rFonts w:ascii="宋体" w:hint="eastAsia"/>
                <w:sz w:val="24"/>
              </w:rPr>
              <w:t>年月日</w:t>
            </w:r>
          </w:p>
          <w:p w:rsidR="000A3159" w:rsidRDefault="000A3159">
            <w:pPr>
              <w:spacing w:line="440" w:lineRule="exact"/>
              <w:ind w:leftChars="2249" w:left="4723" w:firstLineChars="300" w:firstLine="720"/>
              <w:jc w:val="left"/>
              <w:rPr>
                <w:rFonts w:ascii="宋体"/>
                <w:sz w:val="24"/>
              </w:rPr>
            </w:pPr>
          </w:p>
        </w:tc>
      </w:tr>
    </w:tbl>
    <w:p w:rsidR="000A3159" w:rsidRDefault="000A3159">
      <w:pPr>
        <w:spacing w:line="440" w:lineRule="exact"/>
      </w:pPr>
    </w:p>
    <w:sectPr w:rsidR="000A3159">
      <w:footerReference w:type="default" r:id="rId17"/>
      <w:pgSz w:w="11906" w:h="16838"/>
      <w:pgMar w:top="1246"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369" w:rsidRDefault="00921369">
      <w:r>
        <w:separator/>
      </w:r>
    </w:p>
  </w:endnote>
  <w:endnote w:type="continuationSeparator" w:id="0">
    <w:p w:rsidR="00921369" w:rsidRDefault="0092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159" w:rsidRDefault="00901DA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A3159" w:rsidRDefault="000A315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159" w:rsidRDefault="00901DA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rsidR="000A3159" w:rsidRDefault="000A3159">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159" w:rsidRDefault="00901DA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E25D8">
      <w:rPr>
        <w:rStyle w:val="a7"/>
        <w:noProof/>
      </w:rPr>
      <w:t>2</w:t>
    </w:r>
    <w:r>
      <w:rPr>
        <w:rStyle w:val="a7"/>
      </w:rPr>
      <w:fldChar w:fldCharType="end"/>
    </w:r>
  </w:p>
  <w:p w:rsidR="000A3159" w:rsidRDefault="000A3159">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369" w:rsidRDefault="00921369">
      <w:r>
        <w:separator/>
      </w:r>
    </w:p>
  </w:footnote>
  <w:footnote w:type="continuationSeparator" w:id="0">
    <w:p w:rsidR="00921369" w:rsidRDefault="009213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FC1E5"/>
    <w:multiLevelType w:val="singleLevel"/>
    <w:tmpl w:val="583FC1E5"/>
    <w:lvl w:ilvl="0">
      <w:start w:val="1"/>
      <w:numFmt w:val="decimal"/>
      <w:suff w:val="nothing"/>
      <w:lvlText w:val="（%1）"/>
      <w:lvlJc w:val="left"/>
    </w:lvl>
  </w:abstractNum>
  <w:abstractNum w:abstractNumId="1">
    <w:nsid w:val="584028F2"/>
    <w:multiLevelType w:val="singleLevel"/>
    <w:tmpl w:val="584028F2"/>
    <w:lvl w:ilvl="0">
      <w:start w:val="1"/>
      <w:numFmt w:val="decimal"/>
      <w:suff w:val="nothing"/>
      <w:lvlText w:val="（%1）"/>
      <w:lvlJc w:val="left"/>
    </w:lvl>
  </w:abstractNum>
  <w:abstractNum w:abstractNumId="2">
    <w:nsid w:val="7FFC2EAA"/>
    <w:multiLevelType w:val="multilevel"/>
    <w:tmpl w:val="7FFC2EAA"/>
    <w:lvl w:ilvl="0">
      <w:start w:val="1"/>
      <w:numFmt w:val="decimal"/>
      <w:lvlText w:val="%1"/>
      <w:lvlJc w:val="left"/>
      <w:pPr>
        <w:ind w:left="284" w:hanging="284"/>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phu">
    <w15:presenceInfo w15:providerId="None" w15:userId="pp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3B"/>
    <w:rsid w:val="0000632D"/>
    <w:rsid w:val="00025DCC"/>
    <w:rsid w:val="000307D7"/>
    <w:rsid w:val="0003778F"/>
    <w:rsid w:val="000414EC"/>
    <w:rsid w:val="00043399"/>
    <w:rsid w:val="00044D31"/>
    <w:rsid w:val="00046C03"/>
    <w:rsid w:val="00052ADE"/>
    <w:rsid w:val="00057368"/>
    <w:rsid w:val="00061387"/>
    <w:rsid w:val="000622A9"/>
    <w:rsid w:val="00067C76"/>
    <w:rsid w:val="000703CE"/>
    <w:rsid w:val="0007139C"/>
    <w:rsid w:val="000718C7"/>
    <w:rsid w:val="00073D4D"/>
    <w:rsid w:val="000805B3"/>
    <w:rsid w:val="000844C9"/>
    <w:rsid w:val="000850C3"/>
    <w:rsid w:val="00085D65"/>
    <w:rsid w:val="00086122"/>
    <w:rsid w:val="000913D1"/>
    <w:rsid w:val="00091944"/>
    <w:rsid w:val="00092A4A"/>
    <w:rsid w:val="00092B51"/>
    <w:rsid w:val="0009646B"/>
    <w:rsid w:val="00097DF0"/>
    <w:rsid w:val="000A12E3"/>
    <w:rsid w:val="000A201A"/>
    <w:rsid w:val="000A2462"/>
    <w:rsid w:val="000A3159"/>
    <w:rsid w:val="000B22A5"/>
    <w:rsid w:val="000B2C9D"/>
    <w:rsid w:val="000C48D1"/>
    <w:rsid w:val="000C4ABA"/>
    <w:rsid w:val="000C74B7"/>
    <w:rsid w:val="000D1DB4"/>
    <w:rsid w:val="000E1E6A"/>
    <w:rsid w:val="000E270F"/>
    <w:rsid w:val="000E3D63"/>
    <w:rsid w:val="000E4F7D"/>
    <w:rsid w:val="000E5F34"/>
    <w:rsid w:val="000E705E"/>
    <w:rsid w:val="000F33C6"/>
    <w:rsid w:val="000F3E52"/>
    <w:rsid w:val="000F7877"/>
    <w:rsid w:val="00101919"/>
    <w:rsid w:val="001037B9"/>
    <w:rsid w:val="001075F6"/>
    <w:rsid w:val="00130189"/>
    <w:rsid w:val="00135539"/>
    <w:rsid w:val="001364C5"/>
    <w:rsid w:val="00136D11"/>
    <w:rsid w:val="00137A8B"/>
    <w:rsid w:val="0014003C"/>
    <w:rsid w:val="0014366C"/>
    <w:rsid w:val="00145E2F"/>
    <w:rsid w:val="00160F54"/>
    <w:rsid w:val="00162263"/>
    <w:rsid w:val="00163B16"/>
    <w:rsid w:val="00166018"/>
    <w:rsid w:val="00170016"/>
    <w:rsid w:val="00171220"/>
    <w:rsid w:val="00175C0C"/>
    <w:rsid w:val="00177AA4"/>
    <w:rsid w:val="001864B6"/>
    <w:rsid w:val="00187946"/>
    <w:rsid w:val="00187DAA"/>
    <w:rsid w:val="00190233"/>
    <w:rsid w:val="00194EB6"/>
    <w:rsid w:val="00195AE9"/>
    <w:rsid w:val="001A0414"/>
    <w:rsid w:val="001A0592"/>
    <w:rsid w:val="001A4BE6"/>
    <w:rsid w:val="001B16C9"/>
    <w:rsid w:val="001C1D47"/>
    <w:rsid w:val="001C656A"/>
    <w:rsid w:val="001C77E6"/>
    <w:rsid w:val="001C7FE4"/>
    <w:rsid w:val="001F5B0A"/>
    <w:rsid w:val="00206527"/>
    <w:rsid w:val="002066B1"/>
    <w:rsid w:val="00206B3F"/>
    <w:rsid w:val="00217475"/>
    <w:rsid w:val="00223390"/>
    <w:rsid w:val="0022376F"/>
    <w:rsid w:val="00230D64"/>
    <w:rsid w:val="002331C3"/>
    <w:rsid w:val="0024569C"/>
    <w:rsid w:val="00245C78"/>
    <w:rsid w:val="00246672"/>
    <w:rsid w:val="00247355"/>
    <w:rsid w:val="0025036F"/>
    <w:rsid w:val="00256B06"/>
    <w:rsid w:val="00260A74"/>
    <w:rsid w:val="002630F2"/>
    <w:rsid w:val="0026592D"/>
    <w:rsid w:val="00266587"/>
    <w:rsid w:val="0026703B"/>
    <w:rsid w:val="00271E9C"/>
    <w:rsid w:val="0027296C"/>
    <w:rsid w:val="00273453"/>
    <w:rsid w:val="002768B7"/>
    <w:rsid w:val="00276F57"/>
    <w:rsid w:val="00277FD3"/>
    <w:rsid w:val="002840A3"/>
    <w:rsid w:val="0028767A"/>
    <w:rsid w:val="00293127"/>
    <w:rsid w:val="0029422E"/>
    <w:rsid w:val="002A5EDF"/>
    <w:rsid w:val="002B052E"/>
    <w:rsid w:val="002B0981"/>
    <w:rsid w:val="002B09F6"/>
    <w:rsid w:val="002B18B5"/>
    <w:rsid w:val="002B1D96"/>
    <w:rsid w:val="002B479D"/>
    <w:rsid w:val="002B47BD"/>
    <w:rsid w:val="002B571F"/>
    <w:rsid w:val="002B5D77"/>
    <w:rsid w:val="002C2188"/>
    <w:rsid w:val="002C2927"/>
    <w:rsid w:val="002C4828"/>
    <w:rsid w:val="002C4BA6"/>
    <w:rsid w:val="002C56F2"/>
    <w:rsid w:val="002C60AB"/>
    <w:rsid w:val="002C664B"/>
    <w:rsid w:val="002D00F2"/>
    <w:rsid w:val="002D29CF"/>
    <w:rsid w:val="002D30B4"/>
    <w:rsid w:val="002D7A69"/>
    <w:rsid w:val="002E0B39"/>
    <w:rsid w:val="002E1E14"/>
    <w:rsid w:val="002E2B99"/>
    <w:rsid w:val="002E314B"/>
    <w:rsid w:val="002E382C"/>
    <w:rsid w:val="002E6A85"/>
    <w:rsid w:val="002E7671"/>
    <w:rsid w:val="002F063D"/>
    <w:rsid w:val="002F5592"/>
    <w:rsid w:val="002F714D"/>
    <w:rsid w:val="002F7DD9"/>
    <w:rsid w:val="00302245"/>
    <w:rsid w:val="00304080"/>
    <w:rsid w:val="003063C0"/>
    <w:rsid w:val="00306B99"/>
    <w:rsid w:val="0031323C"/>
    <w:rsid w:val="00315B0A"/>
    <w:rsid w:val="0031697F"/>
    <w:rsid w:val="00316CDD"/>
    <w:rsid w:val="003224FC"/>
    <w:rsid w:val="00322C44"/>
    <w:rsid w:val="00332468"/>
    <w:rsid w:val="00333592"/>
    <w:rsid w:val="00333A80"/>
    <w:rsid w:val="003368A1"/>
    <w:rsid w:val="0033773F"/>
    <w:rsid w:val="003403BE"/>
    <w:rsid w:val="00340F17"/>
    <w:rsid w:val="0034373F"/>
    <w:rsid w:val="0034517F"/>
    <w:rsid w:val="00345CAA"/>
    <w:rsid w:val="003505CC"/>
    <w:rsid w:val="00352A45"/>
    <w:rsid w:val="00352B07"/>
    <w:rsid w:val="0036219C"/>
    <w:rsid w:val="00363F93"/>
    <w:rsid w:val="00371590"/>
    <w:rsid w:val="00376F60"/>
    <w:rsid w:val="00377C09"/>
    <w:rsid w:val="00377C2F"/>
    <w:rsid w:val="003810ED"/>
    <w:rsid w:val="00383DE5"/>
    <w:rsid w:val="0038635B"/>
    <w:rsid w:val="003914D2"/>
    <w:rsid w:val="003921F6"/>
    <w:rsid w:val="003A230A"/>
    <w:rsid w:val="003A235D"/>
    <w:rsid w:val="003A4F66"/>
    <w:rsid w:val="003A5E69"/>
    <w:rsid w:val="003A5E93"/>
    <w:rsid w:val="003A5F39"/>
    <w:rsid w:val="003A6453"/>
    <w:rsid w:val="003A7754"/>
    <w:rsid w:val="003B33B8"/>
    <w:rsid w:val="003B6735"/>
    <w:rsid w:val="003B7943"/>
    <w:rsid w:val="003B7B67"/>
    <w:rsid w:val="003C0F60"/>
    <w:rsid w:val="003C20BA"/>
    <w:rsid w:val="003C24D5"/>
    <w:rsid w:val="003C51D2"/>
    <w:rsid w:val="003C5A50"/>
    <w:rsid w:val="003C6F38"/>
    <w:rsid w:val="003D0844"/>
    <w:rsid w:val="003D550A"/>
    <w:rsid w:val="003F04F3"/>
    <w:rsid w:val="003F0563"/>
    <w:rsid w:val="003F071E"/>
    <w:rsid w:val="003F24E4"/>
    <w:rsid w:val="003F2512"/>
    <w:rsid w:val="003F2558"/>
    <w:rsid w:val="003F2802"/>
    <w:rsid w:val="003F644F"/>
    <w:rsid w:val="003F762F"/>
    <w:rsid w:val="00400DBB"/>
    <w:rsid w:val="00403E05"/>
    <w:rsid w:val="00404229"/>
    <w:rsid w:val="00407E5B"/>
    <w:rsid w:val="004126B3"/>
    <w:rsid w:val="00413436"/>
    <w:rsid w:val="00415443"/>
    <w:rsid w:val="004255F2"/>
    <w:rsid w:val="00426AE1"/>
    <w:rsid w:val="004407AF"/>
    <w:rsid w:val="00441AD3"/>
    <w:rsid w:val="00447014"/>
    <w:rsid w:val="00450F99"/>
    <w:rsid w:val="004516DF"/>
    <w:rsid w:val="0045184A"/>
    <w:rsid w:val="00451CCB"/>
    <w:rsid w:val="00454582"/>
    <w:rsid w:val="0045542F"/>
    <w:rsid w:val="004570DC"/>
    <w:rsid w:val="0046167B"/>
    <w:rsid w:val="00463ED4"/>
    <w:rsid w:val="004738BC"/>
    <w:rsid w:val="0047542B"/>
    <w:rsid w:val="0047575B"/>
    <w:rsid w:val="00483F91"/>
    <w:rsid w:val="0048468A"/>
    <w:rsid w:val="004872F4"/>
    <w:rsid w:val="00493963"/>
    <w:rsid w:val="00497804"/>
    <w:rsid w:val="004A1CA7"/>
    <w:rsid w:val="004A2786"/>
    <w:rsid w:val="004A5FC3"/>
    <w:rsid w:val="004A60F7"/>
    <w:rsid w:val="004B3B5B"/>
    <w:rsid w:val="004C154D"/>
    <w:rsid w:val="004C6F3C"/>
    <w:rsid w:val="004D1CC7"/>
    <w:rsid w:val="004D3327"/>
    <w:rsid w:val="004D7F07"/>
    <w:rsid w:val="004E355F"/>
    <w:rsid w:val="004E6C2E"/>
    <w:rsid w:val="004E78B2"/>
    <w:rsid w:val="004F4803"/>
    <w:rsid w:val="005020CC"/>
    <w:rsid w:val="00516A4A"/>
    <w:rsid w:val="00517FEF"/>
    <w:rsid w:val="00520242"/>
    <w:rsid w:val="005215D1"/>
    <w:rsid w:val="00524A0B"/>
    <w:rsid w:val="0053541F"/>
    <w:rsid w:val="00537CB2"/>
    <w:rsid w:val="00552620"/>
    <w:rsid w:val="005529ED"/>
    <w:rsid w:val="00554951"/>
    <w:rsid w:val="00555529"/>
    <w:rsid w:val="00555594"/>
    <w:rsid w:val="00555911"/>
    <w:rsid w:val="0055657E"/>
    <w:rsid w:val="00556E8F"/>
    <w:rsid w:val="00556EBE"/>
    <w:rsid w:val="00561C76"/>
    <w:rsid w:val="0057134F"/>
    <w:rsid w:val="00574BDC"/>
    <w:rsid w:val="00593A7E"/>
    <w:rsid w:val="005951B5"/>
    <w:rsid w:val="00595727"/>
    <w:rsid w:val="0059642A"/>
    <w:rsid w:val="00597642"/>
    <w:rsid w:val="00597F69"/>
    <w:rsid w:val="005A2B61"/>
    <w:rsid w:val="005B1767"/>
    <w:rsid w:val="005B1F82"/>
    <w:rsid w:val="005B34FA"/>
    <w:rsid w:val="005B7170"/>
    <w:rsid w:val="005C2CC0"/>
    <w:rsid w:val="005C3EEF"/>
    <w:rsid w:val="005C6FE8"/>
    <w:rsid w:val="005D09CF"/>
    <w:rsid w:val="005D0F30"/>
    <w:rsid w:val="005D134E"/>
    <w:rsid w:val="005D383F"/>
    <w:rsid w:val="005D5A41"/>
    <w:rsid w:val="005D6656"/>
    <w:rsid w:val="005E422B"/>
    <w:rsid w:val="005F347A"/>
    <w:rsid w:val="005F41CF"/>
    <w:rsid w:val="00602C1E"/>
    <w:rsid w:val="00607BC3"/>
    <w:rsid w:val="0061015A"/>
    <w:rsid w:val="00610B8E"/>
    <w:rsid w:val="006142E9"/>
    <w:rsid w:val="00614741"/>
    <w:rsid w:val="00621243"/>
    <w:rsid w:val="00621E64"/>
    <w:rsid w:val="006242D3"/>
    <w:rsid w:val="0062525D"/>
    <w:rsid w:val="00630AE3"/>
    <w:rsid w:val="00631399"/>
    <w:rsid w:val="00650FD5"/>
    <w:rsid w:val="00653BB4"/>
    <w:rsid w:val="00655022"/>
    <w:rsid w:val="00657299"/>
    <w:rsid w:val="00671981"/>
    <w:rsid w:val="00672754"/>
    <w:rsid w:val="00674BFC"/>
    <w:rsid w:val="006759DD"/>
    <w:rsid w:val="00676F41"/>
    <w:rsid w:val="00677283"/>
    <w:rsid w:val="006801DE"/>
    <w:rsid w:val="00683755"/>
    <w:rsid w:val="006937D3"/>
    <w:rsid w:val="00693F04"/>
    <w:rsid w:val="00694856"/>
    <w:rsid w:val="00695986"/>
    <w:rsid w:val="0069656F"/>
    <w:rsid w:val="00696CEB"/>
    <w:rsid w:val="00696E9E"/>
    <w:rsid w:val="006B2B3A"/>
    <w:rsid w:val="006B3ADA"/>
    <w:rsid w:val="006B6A63"/>
    <w:rsid w:val="006B7327"/>
    <w:rsid w:val="006C117C"/>
    <w:rsid w:val="006C3CFA"/>
    <w:rsid w:val="006C46B8"/>
    <w:rsid w:val="006D2A35"/>
    <w:rsid w:val="006D2DD8"/>
    <w:rsid w:val="006D6DB1"/>
    <w:rsid w:val="006E091D"/>
    <w:rsid w:val="006E2191"/>
    <w:rsid w:val="006E2DD6"/>
    <w:rsid w:val="006E6351"/>
    <w:rsid w:val="006E6A72"/>
    <w:rsid w:val="006F04D9"/>
    <w:rsid w:val="006F068D"/>
    <w:rsid w:val="006F4F05"/>
    <w:rsid w:val="00704DD0"/>
    <w:rsid w:val="00707019"/>
    <w:rsid w:val="007111B4"/>
    <w:rsid w:val="00712245"/>
    <w:rsid w:val="007136A3"/>
    <w:rsid w:val="00713A38"/>
    <w:rsid w:val="00715B13"/>
    <w:rsid w:val="0072092C"/>
    <w:rsid w:val="0072124A"/>
    <w:rsid w:val="00736BD9"/>
    <w:rsid w:val="00736C06"/>
    <w:rsid w:val="00736CC9"/>
    <w:rsid w:val="00741F3A"/>
    <w:rsid w:val="00742E6E"/>
    <w:rsid w:val="00743E2B"/>
    <w:rsid w:val="00747A91"/>
    <w:rsid w:val="00747F0E"/>
    <w:rsid w:val="00750620"/>
    <w:rsid w:val="00756221"/>
    <w:rsid w:val="00756D36"/>
    <w:rsid w:val="007604AA"/>
    <w:rsid w:val="007615CE"/>
    <w:rsid w:val="00766BC5"/>
    <w:rsid w:val="00770749"/>
    <w:rsid w:val="007751EF"/>
    <w:rsid w:val="007843A0"/>
    <w:rsid w:val="007859E0"/>
    <w:rsid w:val="00786F01"/>
    <w:rsid w:val="007906EF"/>
    <w:rsid w:val="00790C1A"/>
    <w:rsid w:val="00793F4A"/>
    <w:rsid w:val="00793F66"/>
    <w:rsid w:val="007A1AC9"/>
    <w:rsid w:val="007A3FDD"/>
    <w:rsid w:val="007B5879"/>
    <w:rsid w:val="007B5F04"/>
    <w:rsid w:val="007C1961"/>
    <w:rsid w:val="007C3163"/>
    <w:rsid w:val="007C6DD0"/>
    <w:rsid w:val="007D1B50"/>
    <w:rsid w:val="007D4ECC"/>
    <w:rsid w:val="007D565A"/>
    <w:rsid w:val="007D591E"/>
    <w:rsid w:val="007D6A34"/>
    <w:rsid w:val="007D6C2F"/>
    <w:rsid w:val="007E1346"/>
    <w:rsid w:val="007E3ECD"/>
    <w:rsid w:val="007E680D"/>
    <w:rsid w:val="007F2236"/>
    <w:rsid w:val="007F3E67"/>
    <w:rsid w:val="007F3E7F"/>
    <w:rsid w:val="007F5B9F"/>
    <w:rsid w:val="008031D4"/>
    <w:rsid w:val="0080349A"/>
    <w:rsid w:val="00804DD1"/>
    <w:rsid w:val="00807856"/>
    <w:rsid w:val="00814532"/>
    <w:rsid w:val="008164C2"/>
    <w:rsid w:val="0082143C"/>
    <w:rsid w:val="008257C2"/>
    <w:rsid w:val="00825D20"/>
    <w:rsid w:val="00830CCC"/>
    <w:rsid w:val="008400BE"/>
    <w:rsid w:val="0084157B"/>
    <w:rsid w:val="008500CC"/>
    <w:rsid w:val="008500E6"/>
    <w:rsid w:val="008514F0"/>
    <w:rsid w:val="0085792C"/>
    <w:rsid w:val="00862433"/>
    <w:rsid w:val="008629F0"/>
    <w:rsid w:val="00864B8C"/>
    <w:rsid w:val="00864F68"/>
    <w:rsid w:val="00865556"/>
    <w:rsid w:val="008661EE"/>
    <w:rsid w:val="00867D18"/>
    <w:rsid w:val="00874216"/>
    <w:rsid w:val="00874369"/>
    <w:rsid w:val="008800AF"/>
    <w:rsid w:val="008818BA"/>
    <w:rsid w:val="008A3744"/>
    <w:rsid w:val="008A65DB"/>
    <w:rsid w:val="008B241D"/>
    <w:rsid w:val="008B2E4A"/>
    <w:rsid w:val="008C5429"/>
    <w:rsid w:val="008C7BD8"/>
    <w:rsid w:val="008C7EA5"/>
    <w:rsid w:val="008D2A0E"/>
    <w:rsid w:val="008E4C29"/>
    <w:rsid w:val="008E4E99"/>
    <w:rsid w:val="008F04C1"/>
    <w:rsid w:val="008F1C64"/>
    <w:rsid w:val="008F28E2"/>
    <w:rsid w:val="008F5C09"/>
    <w:rsid w:val="008F6F16"/>
    <w:rsid w:val="00901D3E"/>
    <w:rsid w:val="00901DA8"/>
    <w:rsid w:val="0090202A"/>
    <w:rsid w:val="009060C9"/>
    <w:rsid w:val="009117EF"/>
    <w:rsid w:val="00911EDD"/>
    <w:rsid w:val="00921369"/>
    <w:rsid w:val="0092294F"/>
    <w:rsid w:val="009246BB"/>
    <w:rsid w:val="0093114D"/>
    <w:rsid w:val="00931C47"/>
    <w:rsid w:val="00931F27"/>
    <w:rsid w:val="00931F80"/>
    <w:rsid w:val="00934C90"/>
    <w:rsid w:val="00936EB4"/>
    <w:rsid w:val="009402F1"/>
    <w:rsid w:val="0094405A"/>
    <w:rsid w:val="00945BBB"/>
    <w:rsid w:val="00946986"/>
    <w:rsid w:val="00950D55"/>
    <w:rsid w:val="00951DDF"/>
    <w:rsid w:val="00956F3A"/>
    <w:rsid w:val="0096086B"/>
    <w:rsid w:val="009610B6"/>
    <w:rsid w:val="00961373"/>
    <w:rsid w:val="009620FA"/>
    <w:rsid w:val="00962C55"/>
    <w:rsid w:val="00966032"/>
    <w:rsid w:val="00967C84"/>
    <w:rsid w:val="00977775"/>
    <w:rsid w:val="00985C2F"/>
    <w:rsid w:val="0098604E"/>
    <w:rsid w:val="00994854"/>
    <w:rsid w:val="00996A1F"/>
    <w:rsid w:val="00996C0C"/>
    <w:rsid w:val="00996FA2"/>
    <w:rsid w:val="009A0501"/>
    <w:rsid w:val="009A2997"/>
    <w:rsid w:val="009A5419"/>
    <w:rsid w:val="009B1D7D"/>
    <w:rsid w:val="009C193A"/>
    <w:rsid w:val="009C3F82"/>
    <w:rsid w:val="009C7DE6"/>
    <w:rsid w:val="009D020B"/>
    <w:rsid w:val="009D1CD2"/>
    <w:rsid w:val="009D72C2"/>
    <w:rsid w:val="009D7E46"/>
    <w:rsid w:val="009E24AE"/>
    <w:rsid w:val="009E25D8"/>
    <w:rsid w:val="009E58DE"/>
    <w:rsid w:val="009F00E7"/>
    <w:rsid w:val="009F4AD5"/>
    <w:rsid w:val="009F4E15"/>
    <w:rsid w:val="009F735C"/>
    <w:rsid w:val="009F73C0"/>
    <w:rsid w:val="009F7582"/>
    <w:rsid w:val="00A04633"/>
    <w:rsid w:val="00A1003F"/>
    <w:rsid w:val="00A12E1F"/>
    <w:rsid w:val="00A1682A"/>
    <w:rsid w:val="00A24554"/>
    <w:rsid w:val="00A24881"/>
    <w:rsid w:val="00A30568"/>
    <w:rsid w:val="00A306CB"/>
    <w:rsid w:val="00A35C23"/>
    <w:rsid w:val="00A37D82"/>
    <w:rsid w:val="00A43A56"/>
    <w:rsid w:val="00A46428"/>
    <w:rsid w:val="00A5003B"/>
    <w:rsid w:val="00A53DB7"/>
    <w:rsid w:val="00A5673F"/>
    <w:rsid w:val="00A625A5"/>
    <w:rsid w:val="00A64389"/>
    <w:rsid w:val="00A676A4"/>
    <w:rsid w:val="00A67E69"/>
    <w:rsid w:val="00A70ADE"/>
    <w:rsid w:val="00A70E00"/>
    <w:rsid w:val="00A71053"/>
    <w:rsid w:val="00A71792"/>
    <w:rsid w:val="00A72D5B"/>
    <w:rsid w:val="00A7539F"/>
    <w:rsid w:val="00A83C4A"/>
    <w:rsid w:val="00A84510"/>
    <w:rsid w:val="00A8781C"/>
    <w:rsid w:val="00A916C8"/>
    <w:rsid w:val="00A95FE3"/>
    <w:rsid w:val="00AA298E"/>
    <w:rsid w:val="00AB1483"/>
    <w:rsid w:val="00AB1DB4"/>
    <w:rsid w:val="00AB27AF"/>
    <w:rsid w:val="00AB4B69"/>
    <w:rsid w:val="00AB57F1"/>
    <w:rsid w:val="00AB60E3"/>
    <w:rsid w:val="00AB6244"/>
    <w:rsid w:val="00AD0C14"/>
    <w:rsid w:val="00AD0FC8"/>
    <w:rsid w:val="00AD5546"/>
    <w:rsid w:val="00AD69BB"/>
    <w:rsid w:val="00AE09EB"/>
    <w:rsid w:val="00AE3A47"/>
    <w:rsid w:val="00AE45C1"/>
    <w:rsid w:val="00AE5D22"/>
    <w:rsid w:val="00AE69EB"/>
    <w:rsid w:val="00B02582"/>
    <w:rsid w:val="00B031F0"/>
    <w:rsid w:val="00B07792"/>
    <w:rsid w:val="00B11A03"/>
    <w:rsid w:val="00B25009"/>
    <w:rsid w:val="00B25D60"/>
    <w:rsid w:val="00B2733D"/>
    <w:rsid w:val="00B36342"/>
    <w:rsid w:val="00B41B8B"/>
    <w:rsid w:val="00B43712"/>
    <w:rsid w:val="00B4494D"/>
    <w:rsid w:val="00B45DCC"/>
    <w:rsid w:val="00B461A9"/>
    <w:rsid w:val="00B512E6"/>
    <w:rsid w:val="00B513FC"/>
    <w:rsid w:val="00B532F0"/>
    <w:rsid w:val="00B544DA"/>
    <w:rsid w:val="00B56431"/>
    <w:rsid w:val="00B56478"/>
    <w:rsid w:val="00B619B6"/>
    <w:rsid w:val="00B676CA"/>
    <w:rsid w:val="00B70A92"/>
    <w:rsid w:val="00B7150D"/>
    <w:rsid w:val="00B71C21"/>
    <w:rsid w:val="00B7393B"/>
    <w:rsid w:val="00B8577F"/>
    <w:rsid w:val="00B933B7"/>
    <w:rsid w:val="00B96934"/>
    <w:rsid w:val="00B97C0C"/>
    <w:rsid w:val="00BA281E"/>
    <w:rsid w:val="00BB4310"/>
    <w:rsid w:val="00BB6EE5"/>
    <w:rsid w:val="00BC3077"/>
    <w:rsid w:val="00BC30F7"/>
    <w:rsid w:val="00BC588E"/>
    <w:rsid w:val="00BC61EE"/>
    <w:rsid w:val="00BE06EC"/>
    <w:rsid w:val="00BE08DD"/>
    <w:rsid w:val="00BE246A"/>
    <w:rsid w:val="00BE24DF"/>
    <w:rsid w:val="00BE669C"/>
    <w:rsid w:val="00BE7A49"/>
    <w:rsid w:val="00BE7F69"/>
    <w:rsid w:val="00BF0DF4"/>
    <w:rsid w:val="00BF26C1"/>
    <w:rsid w:val="00C03F76"/>
    <w:rsid w:val="00C049BE"/>
    <w:rsid w:val="00C1440C"/>
    <w:rsid w:val="00C17B3D"/>
    <w:rsid w:val="00C2075D"/>
    <w:rsid w:val="00C22589"/>
    <w:rsid w:val="00C24B15"/>
    <w:rsid w:val="00C269D9"/>
    <w:rsid w:val="00C27793"/>
    <w:rsid w:val="00C3096F"/>
    <w:rsid w:val="00C3404C"/>
    <w:rsid w:val="00C36954"/>
    <w:rsid w:val="00C41B55"/>
    <w:rsid w:val="00C44BE8"/>
    <w:rsid w:val="00C458EE"/>
    <w:rsid w:val="00C50779"/>
    <w:rsid w:val="00C50848"/>
    <w:rsid w:val="00C51065"/>
    <w:rsid w:val="00C533CB"/>
    <w:rsid w:val="00C60C92"/>
    <w:rsid w:val="00C71687"/>
    <w:rsid w:val="00C7183E"/>
    <w:rsid w:val="00C75C7D"/>
    <w:rsid w:val="00C75F1B"/>
    <w:rsid w:val="00C762FD"/>
    <w:rsid w:val="00C768B6"/>
    <w:rsid w:val="00C85888"/>
    <w:rsid w:val="00C86C93"/>
    <w:rsid w:val="00C936B9"/>
    <w:rsid w:val="00C946E5"/>
    <w:rsid w:val="00C97519"/>
    <w:rsid w:val="00CA2B42"/>
    <w:rsid w:val="00CA4CD2"/>
    <w:rsid w:val="00CA7932"/>
    <w:rsid w:val="00CB5A48"/>
    <w:rsid w:val="00CB7CC2"/>
    <w:rsid w:val="00CC1CAE"/>
    <w:rsid w:val="00CC3701"/>
    <w:rsid w:val="00CC5525"/>
    <w:rsid w:val="00CD4325"/>
    <w:rsid w:val="00CD7BA9"/>
    <w:rsid w:val="00CE4B5E"/>
    <w:rsid w:val="00CE5CE5"/>
    <w:rsid w:val="00CF0460"/>
    <w:rsid w:val="00CF0931"/>
    <w:rsid w:val="00CF2EDE"/>
    <w:rsid w:val="00D01D48"/>
    <w:rsid w:val="00D03DA7"/>
    <w:rsid w:val="00D05A10"/>
    <w:rsid w:val="00D06F77"/>
    <w:rsid w:val="00D078D6"/>
    <w:rsid w:val="00D11B98"/>
    <w:rsid w:val="00D11F46"/>
    <w:rsid w:val="00D141DF"/>
    <w:rsid w:val="00D15606"/>
    <w:rsid w:val="00D36E60"/>
    <w:rsid w:val="00D44F56"/>
    <w:rsid w:val="00D459BE"/>
    <w:rsid w:val="00D46C1C"/>
    <w:rsid w:val="00D47ADC"/>
    <w:rsid w:val="00D50FB5"/>
    <w:rsid w:val="00D523AC"/>
    <w:rsid w:val="00D52E3F"/>
    <w:rsid w:val="00D54DE2"/>
    <w:rsid w:val="00D54F32"/>
    <w:rsid w:val="00D557B4"/>
    <w:rsid w:val="00D6424B"/>
    <w:rsid w:val="00D66EE4"/>
    <w:rsid w:val="00D67825"/>
    <w:rsid w:val="00D67E2F"/>
    <w:rsid w:val="00D774A2"/>
    <w:rsid w:val="00D80E65"/>
    <w:rsid w:val="00D8246A"/>
    <w:rsid w:val="00D82898"/>
    <w:rsid w:val="00D83433"/>
    <w:rsid w:val="00D851C9"/>
    <w:rsid w:val="00D86BBB"/>
    <w:rsid w:val="00D877CE"/>
    <w:rsid w:val="00D906CC"/>
    <w:rsid w:val="00D96D4D"/>
    <w:rsid w:val="00D970B3"/>
    <w:rsid w:val="00D973E1"/>
    <w:rsid w:val="00DA20BA"/>
    <w:rsid w:val="00DA70D8"/>
    <w:rsid w:val="00DA71F7"/>
    <w:rsid w:val="00DA74B8"/>
    <w:rsid w:val="00DB475E"/>
    <w:rsid w:val="00DB7B39"/>
    <w:rsid w:val="00DC1CDC"/>
    <w:rsid w:val="00DC40B0"/>
    <w:rsid w:val="00DC53A2"/>
    <w:rsid w:val="00DD4410"/>
    <w:rsid w:val="00DD6F0A"/>
    <w:rsid w:val="00DE0988"/>
    <w:rsid w:val="00DE19A3"/>
    <w:rsid w:val="00DE2FA3"/>
    <w:rsid w:val="00DE778E"/>
    <w:rsid w:val="00DF252C"/>
    <w:rsid w:val="00DF38ED"/>
    <w:rsid w:val="00DF3990"/>
    <w:rsid w:val="00E00F9B"/>
    <w:rsid w:val="00E060BD"/>
    <w:rsid w:val="00E10DDC"/>
    <w:rsid w:val="00E20F08"/>
    <w:rsid w:val="00E232CD"/>
    <w:rsid w:val="00E239C1"/>
    <w:rsid w:val="00E23A64"/>
    <w:rsid w:val="00E24C14"/>
    <w:rsid w:val="00E31C0E"/>
    <w:rsid w:val="00E31F41"/>
    <w:rsid w:val="00E32E17"/>
    <w:rsid w:val="00E34C27"/>
    <w:rsid w:val="00E37489"/>
    <w:rsid w:val="00E379D9"/>
    <w:rsid w:val="00E44209"/>
    <w:rsid w:val="00E4665A"/>
    <w:rsid w:val="00E53CFE"/>
    <w:rsid w:val="00E643CB"/>
    <w:rsid w:val="00E6607D"/>
    <w:rsid w:val="00E67395"/>
    <w:rsid w:val="00E737C9"/>
    <w:rsid w:val="00E8391C"/>
    <w:rsid w:val="00E8746E"/>
    <w:rsid w:val="00E918B1"/>
    <w:rsid w:val="00E94C6B"/>
    <w:rsid w:val="00E9504C"/>
    <w:rsid w:val="00E977A4"/>
    <w:rsid w:val="00EA06BE"/>
    <w:rsid w:val="00EA088B"/>
    <w:rsid w:val="00EA31E3"/>
    <w:rsid w:val="00EA3346"/>
    <w:rsid w:val="00EA5587"/>
    <w:rsid w:val="00EA5C1F"/>
    <w:rsid w:val="00EB0162"/>
    <w:rsid w:val="00EB15EE"/>
    <w:rsid w:val="00EB5736"/>
    <w:rsid w:val="00EC015F"/>
    <w:rsid w:val="00EC251B"/>
    <w:rsid w:val="00EC6843"/>
    <w:rsid w:val="00EC6906"/>
    <w:rsid w:val="00EC76BA"/>
    <w:rsid w:val="00ED1EAF"/>
    <w:rsid w:val="00ED316F"/>
    <w:rsid w:val="00EE1EC7"/>
    <w:rsid w:val="00EE33F4"/>
    <w:rsid w:val="00EE4B9C"/>
    <w:rsid w:val="00EE5C28"/>
    <w:rsid w:val="00EE7C59"/>
    <w:rsid w:val="00EF0B8F"/>
    <w:rsid w:val="00EF17EC"/>
    <w:rsid w:val="00F0055A"/>
    <w:rsid w:val="00F0291D"/>
    <w:rsid w:val="00F05A16"/>
    <w:rsid w:val="00F068E1"/>
    <w:rsid w:val="00F11A37"/>
    <w:rsid w:val="00F1319D"/>
    <w:rsid w:val="00F14EED"/>
    <w:rsid w:val="00F27BA1"/>
    <w:rsid w:val="00F27FE4"/>
    <w:rsid w:val="00F30991"/>
    <w:rsid w:val="00F30E40"/>
    <w:rsid w:val="00F312AF"/>
    <w:rsid w:val="00F32598"/>
    <w:rsid w:val="00F32FB1"/>
    <w:rsid w:val="00F3367A"/>
    <w:rsid w:val="00F34E96"/>
    <w:rsid w:val="00F40CBC"/>
    <w:rsid w:val="00F43EE2"/>
    <w:rsid w:val="00F62478"/>
    <w:rsid w:val="00F651A9"/>
    <w:rsid w:val="00F6523E"/>
    <w:rsid w:val="00F73AF0"/>
    <w:rsid w:val="00F748B5"/>
    <w:rsid w:val="00F81A0B"/>
    <w:rsid w:val="00F850BC"/>
    <w:rsid w:val="00F95830"/>
    <w:rsid w:val="00F9666E"/>
    <w:rsid w:val="00FA299B"/>
    <w:rsid w:val="00FA3F62"/>
    <w:rsid w:val="00FA699F"/>
    <w:rsid w:val="00FB09B8"/>
    <w:rsid w:val="00FB1FED"/>
    <w:rsid w:val="00FB249D"/>
    <w:rsid w:val="00FB272D"/>
    <w:rsid w:val="00FB7A9B"/>
    <w:rsid w:val="00FC2C32"/>
    <w:rsid w:val="00FC3D99"/>
    <w:rsid w:val="00FC430C"/>
    <w:rsid w:val="00FC60B5"/>
    <w:rsid w:val="00FD0A25"/>
    <w:rsid w:val="00FD4B5D"/>
    <w:rsid w:val="00FD69E2"/>
    <w:rsid w:val="00FD7747"/>
    <w:rsid w:val="00FE0320"/>
    <w:rsid w:val="00FE1BD3"/>
    <w:rsid w:val="00FE25A0"/>
    <w:rsid w:val="00FE739C"/>
    <w:rsid w:val="00FF4B33"/>
    <w:rsid w:val="06D011BE"/>
    <w:rsid w:val="0F5E3477"/>
    <w:rsid w:val="10BA7011"/>
    <w:rsid w:val="2039062E"/>
    <w:rsid w:val="26677D3E"/>
    <w:rsid w:val="294C17E3"/>
    <w:rsid w:val="371B3DD3"/>
    <w:rsid w:val="3AB107E7"/>
    <w:rsid w:val="3ED972BF"/>
    <w:rsid w:val="51441E85"/>
    <w:rsid w:val="54114A42"/>
    <w:rsid w:val="59766ACF"/>
    <w:rsid w:val="5EED5B67"/>
    <w:rsid w:val="664A7243"/>
    <w:rsid w:val="6A601C82"/>
    <w:rsid w:val="6BC51D7D"/>
    <w:rsid w:val="6C50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D890AC-2A23-4C7D-B6AC-77A5198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400" w:lineRule="exact"/>
      <w:jc w:val="center"/>
    </w:pPr>
    <w:rPr>
      <w:rFonts w:ascii="宋体"/>
      <w:sz w:val="24"/>
    </w:rPr>
  </w:style>
  <w:style w:type="paragraph" w:styleId="a4">
    <w:name w:val="Balloon Text"/>
    <w:basedOn w:val="a"/>
    <w:link w:val="Char"/>
    <w:rPr>
      <w:sz w:val="18"/>
      <w:szCs w:val="18"/>
    </w:rPr>
  </w:style>
  <w:style w:type="paragraph" w:styleId="a5">
    <w:name w:val="footer"/>
    <w:basedOn w:val="a"/>
    <w:pPr>
      <w:tabs>
        <w:tab w:val="center" w:pos="4153"/>
        <w:tab w:val="right" w:pos="8306"/>
      </w:tabs>
      <w:snapToGrid w:val="0"/>
      <w:jc w:val="left"/>
    </w:pPr>
    <w:rPr>
      <w:sz w:val="18"/>
      <w:szCs w:val="20"/>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Emphasis"/>
    <w:basedOn w:val="a0"/>
    <w:qFormat/>
    <w:rPr>
      <w:i/>
    </w:rPr>
  </w:style>
  <w:style w:type="character" w:styleId="a9">
    <w:name w:val="Hyperlink"/>
    <w:basedOn w:val="a0"/>
    <w:unhideWhenUsed/>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7BEC58-1D2D-418B-985A-3D927903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16</Pages>
  <Words>1911</Words>
  <Characters>10896</Characters>
  <Application>Microsoft Office Word</Application>
  <DocSecurity>0</DocSecurity>
  <Lines>90</Lines>
  <Paragraphs>25</Paragraphs>
  <ScaleCrop>false</ScaleCrop>
  <Company>abc</Company>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creator>曹蕾</dc:creator>
  <cp:lastModifiedBy>pphu</cp:lastModifiedBy>
  <cp:revision>637</cp:revision>
  <cp:lastPrinted>2004-01-13T09:36:00Z</cp:lastPrinted>
  <dcterms:created xsi:type="dcterms:W3CDTF">2015-11-02T12:16:00Z</dcterms:created>
  <dcterms:modified xsi:type="dcterms:W3CDTF">2016-12-13T12:29:00Z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