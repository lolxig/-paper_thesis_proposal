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8EE" w:rsidRPr="00B15774" w:rsidRDefault="008278EE" w:rsidP="008278EE">
      <w:pPr>
        <w:ind w:firstLine="960"/>
        <w:jc w:val="center"/>
        <w:rPr>
          <w:sz w:val="48"/>
        </w:rPr>
      </w:pPr>
    </w:p>
    <w:p w:rsidR="008278EE" w:rsidRPr="00B15774" w:rsidRDefault="008278EE" w:rsidP="008278EE">
      <w:pPr>
        <w:ind w:firstLine="960"/>
        <w:jc w:val="center"/>
        <w:rPr>
          <w:sz w:val="52"/>
          <w:szCs w:val="48"/>
        </w:rPr>
      </w:pPr>
      <w:r w:rsidRPr="00B15774">
        <w:rPr>
          <w:sz w:val="48"/>
        </w:rPr>
        <w:t>武汉邮电科学研究院硕士学位论文</w:t>
      </w:r>
    </w:p>
    <w:p w:rsidR="008278EE" w:rsidRPr="00B15774" w:rsidRDefault="008278EE" w:rsidP="008278EE">
      <w:pPr>
        <w:ind w:firstLine="1680"/>
        <w:jc w:val="center"/>
        <w:rPr>
          <w:sz w:val="84"/>
          <w:szCs w:val="48"/>
        </w:rPr>
      </w:pPr>
    </w:p>
    <w:p w:rsidR="008278EE" w:rsidRPr="00B15774" w:rsidRDefault="008278EE" w:rsidP="008278EE">
      <w:pPr>
        <w:ind w:firstLine="1440"/>
        <w:jc w:val="center"/>
        <w:rPr>
          <w:sz w:val="72"/>
          <w:szCs w:val="48"/>
        </w:rPr>
      </w:pPr>
      <w:r w:rsidRPr="00B15774">
        <w:rPr>
          <w:sz w:val="72"/>
          <w:szCs w:val="48"/>
        </w:rPr>
        <w:t>开题报告</w:t>
      </w:r>
    </w:p>
    <w:p w:rsidR="008278EE" w:rsidRPr="00B15774" w:rsidRDefault="008278EE" w:rsidP="008278EE">
      <w:pPr>
        <w:ind w:firstLine="720"/>
        <w:rPr>
          <w:sz w:val="36"/>
        </w:rPr>
      </w:pPr>
    </w:p>
    <w:p w:rsidR="008278EE" w:rsidRPr="00B15774" w:rsidRDefault="008278EE" w:rsidP="008278EE">
      <w:pPr>
        <w:ind w:firstLine="720"/>
        <w:rPr>
          <w:sz w:val="36"/>
        </w:rPr>
      </w:pPr>
    </w:p>
    <w:p w:rsidR="008278EE" w:rsidRPr="00B15774" w:rsidRDefault="008278EE" w:rsidP="008278EE">
      <w:pPr>
        <w:ind w:firstLine="720"/>
        <w:rPr>
          <w:sz w:val="36"/>
        </w:rPr>
      </w:pPr>
    </w:p>
    <w:p w:rsidR="008278EE" w:rsidRPr="00B15774" w:rsidRDefault="008278EE" w:rsidP="008278EE">
      <w:pPr>
        <w:ind w:firstLine="720"/>
        <w:rPr>
          <w:sz w:val="36"/>
        </w:rPr>
      </w:pPr>
    </w:p>
    <w:p w:rsidR="008278EE" w:rsidRPr="00B15774" w:rsidRDefault="008278EE" w:rsidP="008278EE">
      <w:pPr>
        <w:ind w:firstLine="720"/>
        <w:rPr>
          <w:sz w:val="36"/>
        </w:rPr>
      </w:pPr>
    </w:p>
    <w:p w:rsidR="008278EE" w:rsidRPr="00B15774" w:rsidRDefault="008278EE" w:rsidP="008278EE">
      <w:pPr>
        <w:ind w:firstLine="720"/>
        <w:rPr>
          <w:sz w:val="36"/>
        </w:rPr>
      </w:pPr>
    </w:p>
    <w:p w:rsidR="008278EE" w:rsidRPr="00B15774" w:rsidRDefault="008278EE" w:rsidP="008278EE">
      <w:pPr>
        <w:spacing w:line="480" w:lineRule="auto"/>
        <w:ind w:firstLine="720"/>
        <w:rPr>
          <w:sz w:val="36"/>
        </w:rPr>
      </w:pPr>
      <w:r w:rsidRPr="00B15774">
        <w:rPr>
          <w:sz w:val="36"/>
        </w:rPr>
        <w:t>专</w:t>
      </w:r>
      <w:r w:rsidRPr="00B15774">
        <w:rPr>
          <w:sz w:val="36"/>
        </w:rPr>
        <w:t xml:space="preserve">    </w:t>
      </w:r>
      <w:r w:rsidRPr="00B15774">
        <w:rPr>
          <w:sz w:val="36"/>
        </w:rPr>
        <w:t>业：</w:t>
      </w:r>
      <w:r w:rsidRPr="00B15774">
        <w:rPr>
          <w:sz w:val="36"/>
          <w:u w:val="single"/>
        </w:rPr>
        <w:t xml:space="preserve">       </w:t>
      </w:r>
      <w:r w:rsidRPr="00B15774">
        <w:rPr>
          <w:sz w:val="36"/>
          <w:u w:val="single"/>
        </w:rPr>
        <w:t>信号与信息处理</w:t>
      </w:r>
      <w:r w:rsidRPr="00B15774">
        <w:rPr>
          <w:sz w:val="36"/>
          <w:u w:val="single"/>
        </w:rPr>
        <w:t xml:space="preserve">         </w:t>
      </w:r>
    </w:p>
    <w:p w:rsidR="008278EE" w:rsidRPr="00B15774" w:rsidRDefault="008278EE" w:rsidP="008278EE">
      <w:pPr>
        <w:spacing w:line="480" w:lineRule="auto"/>
        <w:ind w:firstLine="720"/>
        <w:rPr>
          <w:sz w:val="36"/>
        </w:rPr>
      </w:pPr>
      <w:r w:rsidRPr="00B15774">
        <w:rPr>
          <w:sz w:val="36"/>
        </w:rPr>
        <w:t>研究方向：</w:t>
      </w:r>
      <w:r w:rsidRPr="00B15774">
        <w:rPr>
          <w:sz w:val="36"/>
          <w:u w:val="single"/>
        </w:rPr>
        <w:t xml:space="preserve">           </w:t>
      </w:r>
      <w:r w:rsidRPr="00B15774">
        <w:rPr>
          <w:sz w:val="36"/>
          <w:u w:val="single"/>
        </w:rPr>
        <w:t>数据挖掘</w:t>
      </w:r>
      <w:r w:rsidRPr="00B15774">
        <w:rPr>
          <w:sz w:val="36"/>
          <w:u w:val="single"/>
        </w:rPr>
        <w:t xml:space="preserve">           </w:t>
      </w:r>
    </w:p>
    <w:p w:rsidR="008278EE" w:rsidRPr="00B15774" w:rsidRDefault="008278EE" w:rsidP="008278EE">
      <w:pPr>
        <w:spacing w:line="480" w:lineRule="auto"/>
        <w:ind w:firstLine="720"/>
        <w:rPr>
          <w:sz w:val="36"/>
          <w:u w:val="single"/>
        </w:rPr>
      </w:pPr>
      <w:r w:rsidRPr="00B15774">
        <w:rPr>
          <w:sz w:val="36"/>
        </w:rPr>
        <w:t>论文题目：</w:t>
      </w:r>
      <w:r w:rsidRPr="00B15774">
        <w:rPr>
          <w:sz w:val="36"/>
          <w:u w:val="single"/>
        </w:rPr>
        <w:t xml:space="preserve">   </w:t>
      </w:r>
      <w:r w:rsidRPr="00B15774">
        <w:rPr>
          <w:sz w:val="36"/>
          <w:u w:val="single"/>
        </w:rPr>
        <w:t>基于信息熵与信任机制的</w:t>
      </w:r>
      <w:r w:rsidRPr="00B15774">
        <w:rPr>
          <w:sz w:val="36"/>
          <w:u w:val="single"/>
        </w:rPr>
        <w:t xml:space="preserve">     </w:t>
      </w:r>
    </w:p>
    <w:p w:rsidR="008278EE" w:rsidRPr="00B15774" w:rsidRDefault="008278EE" w:rsidP="008278EE">
      <w:pPr>
        <w:spacing w:line="480" w:lineRule="auto"/>
        <w:ind w:firstLineChars="700" w:firstLine="2520"/>
        <w:rPr>
          <w:sz w:val="36"/>
        </w:rPr>
      </w:pPr>
      <w:r w:rsidRPr="00B15774">
        <w:rPr>
          <w:sz w:val="36"/>
          <w:u w:val="single"/>
        </w:rPr>
        <w:t xml:space="preserve">   </w:t>
      </w:r>
      <w:r>
        <w:rPr>
          <w:sz w:val="36"/>
          <w:u w:val="single"/>
        </w:rPr>
        <w:t>地点个性化推荐</w:t>
      </w:r>
      <w:r w:rsidRPr="00B15774">
        <w:rPr>
          <w:sz w:val="36"/>
          <w:u w:val="single"/>
        </w:rPr>
        <w:t>研究</w:t>
      </w:r>
      <w:r w:rsidRPr="00B15774">
        <w:rPr>
          <w:sz w:val="36"/>
          <w:u w:val="single"/>
        </w:rPr>
        <w:t xml:space="preserve"> </w:t>
      </w:r>
      <w:r>
        <w:rPr>
          <w:sz w:val="36"/>
          <w:u w:val="single"/>
        </w:rPr>
        <w:t xml:space="preserve">  </w:t>
      </w:r>
      <w:r w:rsidRPr="00B15774">
        <w:rPr>
          <w:sz w:val="36"/>
          <w:u w:val="single"/>
        </w:rPr>
        <w:t xml:space="preserve">  </w:t>
      </w:r>
      <w:r>
        <w:rPr>
          <w:sz w:val="36"/>
          <w:u w:val="single"/>
        </w:rPr>
        <w:t xml:space="preserve">  </w:t>
      </w:r>
      <w:r w:rsidRPr="00B15774">
        <w:rPr>
          <w:sz w:val="36"/>
          <w:u w:val="single"/>
        </w:rPr>
        <w:t xml:space="preserve">  </w:t>
      </w:r>
    </w:p>
    <w:p w:rsidR="008278EE" w:rsidRPr="00B15774" w:rsidRDefault="008278EE" w:rsidP="008278EE">
      <w:pPr>
        <w:ind w:firstLine="720"/>
        <w:rPr>
          <w:sz w:val="36"/>
        </w:rPr>
      </w:pPr>
      <w:r w:rsidRPr="00B15774">
        <w:rPr>
          <w:sz w:val="36"/>
        </w:rPr>
        <w:t>研</w:t>
      </w:r>
      <w:r w:rsidRPr="00B15774">
        <w:rPr>
          <w:sz w:val="36"/>
        </w:rPr>
        <w:t xml:space="preserve"> </w:t>
      </w:r>
      <w:r w:rsidRPr="00B15774">
        <w:rPr>
          <w:sz w:val="36"/>
        </w:rPr>
        <w:t>究</w:t>
      </w:r>
      <w:r w:rsidRPr="00B15774">
        <w:rPr>
          <w:sz w:val="36"/>
        </w:rPr>
        <w:t xml:space="preserve"> </w:t>
      </w:r>
      <w:r w:rsidRPr="00B15774">
        <w:rPr>
          <w:sz w:val="36"/>
        </w:rPr>
        <w:t>生：</w:t>
      </w:r>
      <w:r w:rsidRPr="00B15774">
        <w:rPr>
          <w:sz w:val="36"/>
          <w:u w:val="single"/>
        </w:rPr>
        <w:t xml:space="preserve">    </w:t>
      </w:r>
      <w:r w:rsidRPr="00B15774">
        <w:rPr>
          <w:sz w:val="36"/>
          <w:u w:val="single"/>
        </w:rPr>
        <w:t>张成</w:t>
      </w:r>
      <w:r w:rsidRPr="00B15774">
        <w:rPr>
          <w:sz w:val="36"/>
          <w:u w:val="single"/>
        </w:rPr>
        <w:t xml:space="preserve">    </w:t>
      </w:r>
      <w:r w:rsidRPr="00B15774">
        <w:rPr>
          <w:sz w:val="36"/>
        </w:rPr>
        <w:t>学号：</w:t>
      </w:r>
      <w:r w:rsidRPr="00B15774">
        <w:rPr>
          <w:sz w:val="36"/>
          <w:u w:val="single"/>
        </w:rPr>
        <w:t xml:space="preserve">  20160053  </w:t>
      </w:r>
    </w:p>
    <w:p w:rsidR="008278EE" w:rsidRPr="00B15774" w:rsidRDefault="008278EE" w:rsidP="008278EE">
      <w:pPr>
        <w:spacing w:line="480" w:lineRule="auto"/>
        <w:ind w:firstLine="720"/>
        <w:rPr>
          <w:sz w:val="36"/>
        </w:rPr>
      </w:pPr>
      <w:r w:rsidRPr="00B15774">
        <w:rPr>
          <w:sz w:val="36"/>
        </w:rPr>
        <w:t>导</w:t>
      </w:r>
      <w:r w:rsidRPr="00B15774">
        <w:rPr>
          <w:sz w:val="36"/>
        </w:rPr>
        <w:t xml:space="preserve">    </w:t>
      </w:r>
      <w:r w:rsidRPr="00B15774">
        <w:rPr>
          <w:sz w:val="36"/>
        </w:rPr>
        <w:t>师：</w:t>
      </w:r>
      <w:r w:rsidRPr="00B15774">
        <w:rPr>
          <w:sz w:val="36"/>
          <w:u w:val="single"/>
        </w:rPr>
        <w:t xml:space="preserve">           </w:t>
      </w:r>
      <w:r w:rsidRPr="00B15774">
        <w:rPr>
          <w:sz w:val="36"/>
          <w:u w:val="single"/>
        </w:rPr>
        <w:t>王峥</w:t>
      </w:r>
      <w:r w:rsidRPr="00B15774">
        <w:rPr>
          <w:sz w:val="36"/>
          <w:u w:val="single"/>
        </w:rPr>
        <w:t xml:space="preserve">               </w:t>
      </w:r>
    </w:p>
    <w:p w:rsidR="008278EE" w:rsidRPr="00B15774" w:rsidRDefault="008278EE" w:rsidP="008278EE">
      <w:pPr>
        <w:spacing w:line="480" w:lineRule="auto"/>
        <w:ind w:firstLine="720"/>
        <w:rPr>
          <w:sz w:val="36"/>
        </w:rPr>
      </w:pPr>
      <w:r w:rsidRPr="00B15774">
        <w:rPr>
          <w:sz w:val="36"/>
        </w:rPr>
        <w:t>报告日期：</w:t>
      </w:r>
      <w:r w:rsidR="00D03278">
        <w:rPr>
          <w:sz w:val="36"/>
          <w:u w:val="single"/>
        </w:rPr>
        <w:t xml:space="preserve">           2017-11-2</w:t>
      </w:r>
      <w:r w:rsidR="00D03278">
        <w:rPr>
          <w:rFonts w:hint="eastAsia"/>
          <w:sz w:val="36"/>
          <w:u w:val="single"/>
        </w:rPr>
        <w:t>8</w:t>
      </w:r>
      <w:r w:rsidRPr="00B15774">
        <w:rPr>
          <w:sz w:val="36"/>
          <w:u w:val="single"/>
        </w:rPr>
        <w:t xml:space="preserve">          </w:t>
      </w:r>
    </w:p>
    <w:p w:rsidR="008278EE" w:rsidRPr="00B15774" w:rsidRDefault="008278EE" w:rsidP="008278EE">
      <w:pPr>
        <w:ind w:firstLine="720"/>
        <w:rPr>
          <w:sz w:val="36"/>
        </w:rPr>
      </w:pPr>
    </w:p>
    <w:p w:rsidR="0031065B" w:rsidRPr="00B15774" w:rsidRDefault="0031065B" w:rsidP="0031065B">
      <w:pPr>
        <w:ind w:firstLine="720"/>
        <w:rPr>
          <w:sz w:val="36"/>
        </w:rPr>
      </w:pPr>
    </w:p>
    <w:p w:rsidR="0031065B" w:rsidRPr="00B15774" w:rsidRDefault="0031065B" w:rsidP="0031065B">
      <w:pPr>
        <w:ind w:firstLineChars="0" w:firstLine="0"/>
        <w:sectPr w:rsidR="0031065B" w:rsidRPr="00B1577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tbl>
      <w:tblPr>
        <w:tblW w:w="9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1"/>
      </w:tblGrid>
      <w:tr w:rsidR="003F3317" w:rsidRPr="00B15774" w:rsidTr="00A567A0">
        <w:trPr>
          <w:trHeight w:val="1061"/>
          <w:jc w:val="center"/>
        </w:trPr>
        <w:tc>
          <w:tcPr>
            <w:tcW w:w="9321" w:type="dxa"/>
            <w:vAlign w:val="center"/>
          </w:tcPr>
          <w:p w:rsidR="0031065B" w:rsidRPr="00B15774" w:rsidRDefault="003F3317" w:rsidP="0031065B">
            <w:pPr>
              <w:numPr>
                <w:ilvl w:val="0"/>
                <w:numId w:val="2"/>
              </w:numPr>
              <w:ind w:firstLine="600"/>
              <w:rPr>
                <w:sz w:val="30"/>
                <w:szCs w:val="30"/>
              </w:rPr>
            </w:pPr>
            <w:r w:rsidRPr="00B15774">
              <w:rPr>
                <w:sz w:val="30"/>
                <w:szCs w:val="30"/>
              </w:rPr>
              <w:lastRenderedPageBreak/>
              <w:t>课题的</w:t>
            </w:r>
            <w:r w:rsidR="007E0166" w:rsidRPr="00B15774">
              <w:rPr>
                <w:sz w:val="30"/>
                <w:szCs w:val="30"/>
              </w:rPr>
              <w:t>来源、目的及意义</w:t>
            </w:r>
          </w:p>
        </w:tc>
      </w:tr>
      <w:tr w:rsidR="003F3317" w:rsidRPr="00B15774" w:rsidTr="00A567A0">
        <w:trPr>
          <w:trHeight w:val="5670"/>
          <w:jc w:val="center"/>
        </w:trPr>
        <w:tc>
          <w:tcPr>
            <w:tcW w:w="9321" w:type="dxa"/>
          </w:tcPr>
          <w:p w:rsidR="00A567A0" w:rsidRPr="00B15774" w:rsidRDefault="00C6686A" w:rsidP="00290BED">
            <w:pPr>
              <w:ind w:firstLine="420"/>
            </w:pPr>
            <w:r w:rsidRPr="00B15774">
              <w:t>近几年，互联网购物</w:t>
            </w:r>
            <w:r w:rsidR="00290BED" w:rsidRPr="00B15774">
              <w:t>兴起和一些</w:t>
            </w:r>
            <w:r w:rsidR="00290BED" w:rsidRPr="00B15774">
              <w:t>B2C</w:t>
            </w:r>
            <w:r w:rsidRPr="00B15774">
              <w:t>网站的发展，人们已经习惯</w:t>
            </w:r>
            <w:r w:rsidR="00290BED" w:rsidRPr="00B15774">
              <w:t>于从互联网中获得自己需要的物品</w:t>
            </w:r>
            <w:r w:rsidR="00940DFD" w:rsidRPr="00B15774">
              <w:t>。</w:t>
            </w:r>
            <w:r w:rsidR="00290BED" w:rsidRPr="00B15774">
              <w:t>但同时也提出了一个非常困难和急切需要解决的问题，即如何从爆炸性的海量数据中提取出我们需要的数据。在</w:t>
            </w:r>
            <w:r w:rsidRPr="00B15774">
              <w:t>海量数据的情况下，仅仅使用搜索引擎会出现数据量过大还需要人为的筛选</w:t>
            </w:r>
            <w:r w:rsidR="00290BED" w:rsidRPr="00B15774">
              <w:t>的情况，而且这种技术也显得有些单调和过时。</w:t>
            </w:r>
          </w:p>
          <w:p w:rsidR="001F7A39" w:rsidRPr="00B15774" w:rsidRDefault="00290BED" w:rsidP="001F7A39">
            <w:pPr>
              <w:ind w:firstLine="420"/>
            </w:pPr>
            <w:r w:rsidRPr="00B15774">
              <w:t>推荐系统正是在这样的信息过载情况下出现的，它能够根据用户的喜好，推荐给用户所关心和需要的信息，给用户提供个性化的服务，从而让用户有更好的体验。基于位置的</w:t>
            </w:r>
            <w:r w:rsidR="00941164" w:rsidRPr="00B15774">
              <w:t>社交网络</w:t>
            </w:r>
            <w:r w:rsidRPr="00B15774">
              <w:t>（</w:t>
            </w:r>
            <w:r w:rsidR="00941164" w:rsidRPr="00B15774">
              <w:t>Location Based Social Networks</w:t>
            </w:r>
            <w:r w:rsidR="00941164" w:rsidRPr="00B15774">
              <w:t>，</w:t>
            </w:r>
            <w:r w:rsidR="00941164" w:rsidRPr="00B15774">
              <w:t xml:space="preserve">LBSN </w:t>
            </w:r>
            <w:r w:rsidR="00C6686A" w:rsidRPr="00B15774">
              <w:t>）能够依据信息需求者当前位置，而实时地进行</w:t>
            </w:r>
            <w:r w:rsidRPr="00B15774">
              <w:t>个性化信息</w:t>
            </w:r>
            <w:r w:rsidR="00C6686A" w:rsidRPr="00B15774">
              <w:t>推荐</w:t>
            </w:r>
            <w:r w:rsidR="00941164" w:rsidRPr="00B15774">
              <w:t>，在</w:t>
            </w:r>
            <w:r w:rsidR="00941164" w:rsidRPr="00B15774">
              <w:t>LBSN</w:t>
            </w:r>
            <w:r w:rsidR="00941164" w:rsidRPr="00B15774">
              <w:t>中，一个重要的功能就是地点推荐</w:t>
            </w:r>
            <w:r w:rsidR="00941164" w:rsidRPr="00B15774">
              <w:t>--</w:t>
            </w:r>
            <w:r w:rsidR="00941164" w:rsidRPr="00B15774">
              <w:t>帮助用户发现其可能感兴趣的地点。</w:t>
            </w:r>
            <w:r w:rsidR="001F7A39">
              <w:rPr>
                <w:rFonts w:hint="eastAsia"/>
              </w:rPr>
              <w:t>并且</w:t>
            </w:r>
            <w:r w:rsidR="001F7A39" w:rsidRPr="00B15774">
              <w:t>基于位置的社交网络己经在社交功能上附加了游戏、旅游、</w:t>
            </w:r>
            <w:r w:rsidR="001F7A39" w:rsidRPr="00B15774">
              <w:t>O2O</w:t>
            </w:r>
            <w:r w:rsidR="001F7A39" w:rsidRPr="00B15774">
              <w:t>（</w:t>
            </w:r>
            <w:r w:rsidR="001F7A39" w:rsidRPr="00B15774">
              <w:t>Online to Office</w:t>
            </w:r>
            <w:r w:rsidR="001F7A39" w:rsidRPr="00B15774">
              <w:t>）、支付等高附加值的业务，</w:t>
            </w:r>
            <w:r w:rsidR="001F7A39" w:rsidRPr="00B15774">
              <w:t>LBSN</w:t>
            </w:r>
            <w:r w:rsidR="001F7A39" w:rsidRPr="00B15774">
              <w:t>庞大的用户基数为</w:t>
            </w:r>
            <w:r w:rsidR="001F7A39" w:rsidRPr="00B15774">
              <w:t>LBSN</w:t>
            </w:r>
            <w:r w:rsidR="001F7A39" w:rsidRPr="00B15774">
              <w:t>服务的开展提供了巨大的潜在商业价值，而个性化</w:t>
            </w:r>
            <w:r w:rsidR="003B20A7">
              <w:rPr>
                <w:rFonts w:hint="eastAsia"/>
              </w:rPr>
              <w:t>地点</w:t>
            </w:r>
            <w:r w:rsidR="001F7A39" w:rsidRPr="00B15774">
              <w:t>推荐在丰富用户体验、提高用户忠诚度、付费用户转化等方面具有不可替代的地位。</w:t>
            </w:r>
          </w:p>
          <w:p w:rsidR="00290BED" w:rsidRPr="00B15774" w:rsidRDefault="00941164" w:rsidP="00290BED">
            <w:pPr>
              <w:ind w:firstLine="420"/>
            </w:pPr>
            <w:r w:rsidRPr="00B15774">
              <w:t>但相比传统的推荐技术，地点</w:t>
            </w:r>
            <w:r w:rsidR="003B20A7">
              <w:rPr>
                <w:rFonts w:hint="eastAsia"/>
              </w:rPr>
              <w:t>个性化</w:t>
            </w:r>
            <w:r w:rsidRPr="00B15774">
              <w:t>推荐面临着一些新的挑战，其中最为关键的就是用户</w:t>
            </w:r>
            <w:r w:rsidRPr="00B15774">
              <w:t>-</w:t>
            </w:r>
            <w:r w:rsidRPr="00B15774">
              <w:t>地点签到矩阵的稀疏性和用户相似性</w:t>
            </w:r>
            <w:r w:rsidR="00195479" w:rsidRPr="00B15774">
              <w:t>的</w:t>
            </w:r>
            <w:r w:rsidRPr="00B15774">
              <w:t>计算问题</w:t>
            </w:r>
            <w:r w:rsidR="00195479" w:rsidRPr="00B15774">
              <w:t>。研究学者围绕这两个问题进行了大量的研究，但很少有学者从用户行为时间段相似性来来缓解稀疏性</w:t>
            </w:r>
            <w:r w:rsidR="0031065B" w:rsidRPr="00B15774">
              <w:t>和用</w:t>
            </w:r>
            <w:r w:rsidR="0031065B" w:rsidRPr="00B15774">
              <w:t>“</w:t>
            </w:r>
            <w:r w:rsidR="0031065B" w:rsidRPr="00B15774">
              <w:t>熵理论</w:t>
            </w:r>
            <w:r w:rsidR="0031065B" w:rsidRPr="00B15774">
              <w:t>”</w:t>
            </w:r>
            <w:r w:rsidR="0031065B" w:rsidRPr="00B15774">
              <w:t>来计算用户相似性，</w:t>
            </w:r>
            <w:r w:rsidR="00195479" w:rsidRPr="00B15774">
              <w:t>且在进行地点推荐时大多只利用了好友信息，对非好友信息未能充分利用。</w:t>
            </w:r>
          </w:p>
          <w:p w:rsidR="00812362" w:rsidRPr="00B15774" w:rsidDel="001F7A39" w:rsidRDefault="00195479" w:rsidP="002D56AA">
            <w:pPr>
              <w:ind w:firstLine="420"/>
              <w:rPr>
                <w:del w:id="0" w:author="User" w:date="2017-11-28T10:38:00Z"/>
                <w:rFonts w:hint="eastAsia"/>
              </w:rPr>
            </w:pPr>
            <w:r w:rsidRPr="00B15774">
              <w:t>因此，</w:t>
            </w:r>
            <w:r w:rsidR="00940DFD" w:rsidRPr="00B15774">
              <w:t>本课题在用户的签到信息和好友信息基础上，采用用户行为时间段相似性来缓解矩阵稀疏性的问题，并基于信息熵理论</w:t>
            </w:r>
            <w:r w:rsidR="00812362" w:rsidRPr="00B15774">
              <w:t>来计算用户相似性</w:t>
            </w:r>
            <w:r w:rsidR="0031065B" w:rsidRPr="00B15774">
              <w:t>和</w:t>
            </w:r>
            <w:r w:rsidR="00812362" w:rsidRPr="00B15774">
              <w:t>结合</w:t>
            </w:r>
            <w:r w:rsidR="0031065B" w:rsidRPr="00B15774">
              <w:t>友信任机制来进行地点个性化</w:t>
            </w:r>
            <w:r w:rsidR="00940DFD" w:rsidRPr="00B15774">
              <w:t>推荐</w:t>
            </w:r>
            <w:r w:rsidR="00786B42">
              <w:rPr>
                <w:rFonts w:hint="eastAsia"/>
              </w:rPr>
              <w:t>。</w:t>
            </w:r>
            <w:bookmarkStart w:id="1" w:name="_GoBack"/>
            <w:bookmarkEnd w:id="1"/>
          </w:p>
          <w:p w:rsidR="00812362" w:rsidRPr="00B15774" w:rsidRDefault="00812362" w:rsidP="00812362">
            <w:pPr>
              <w:ind w:firstLine="420"/>
            </w:pPr>
          </w:p>
          <w:p w:rsidR="00812362" w:rsidRPr="00B15774" w:rsidRDefault="00812362" w:rsidP="00812362">
            <w:pPr>
              <w:ind w:firstLine="420"/>
            </w:pPr>
          </w:p>
          <w:p w:rsidR="00812362" w:rsidRPr="00B15774" w:rsidRDefault="00812362" w:rsidP="00812362">
            <w:pPr>
              <w:ind w:firstLine="420"/>
            </w:pPr>
          </w:p>
          <w:p w:rsidR="00812362" w:rsidRPr="00B15774" w:rsidRDefault="00812362" w:rsidP="00812362">
            <w:pPr>
              <w:ind w:firstLine="420"/>
            </w:pPr>
          </w:p>
          <w:p w:rsidR="00812362" w:rsidRPr="00B15774" w:rsidRDefault="00812362" w:rsidP="00812362">
            <w:pPr>
              <w:ind w:firstLine="420"/>
            </w:pPr>
          </w:p>
          <w:p w:rsidR="00812362" w:rsidRDefault="00812362" w:rsidP="00812362">
            <w:pPr>
              <w:ind w:firstLineChars="0" w:firstLine="0"/>
            </w:pPr>
          </w:p>
          <w:p w:rsidR="002D56AA" w:rsidRDefault="002D56AA" w:rsidP="00812362">
            <w:pPr>
              <w:ind w:firstLineChars="0" w:firstLine="0"/>
            </w:pPr>
          </w:p>
          <w:p w:rsidR="002D56AA" w:rsidRDefault="002D56AA" w:rsidP="00812362">
            <w:pPr>
              <w:ind w:firstLineChars="0" w:firstLine="0"/>
            </w:pPr>
          </w:p>
          <w:p w:rsidR="002D56AA" w:rsidRPr="00B15774" w:rsidRDefault="002D56AA" w:rsidP="00812362">
            <w:pPr>
              <w:ind w:firstLineChars="0" w:firstLine="0"/>
              <w:rPr>
                <w:rFonts w:hint="eastAsia"/>
              </w:rPr>
            </w:pPr>
          </w:p>
        </w:tc>
      </w:tr>
      <w:tr w:rsidR="003F3317" w:rsidRPr="00B15774" w:rsidTr="00A567A0">
        <w:trPr>
          <w:trHeight w:val="1021"/>
          <w:jc w:val="center"/>
        </w:trPr>
        <w:tc>
          <w:tcPr>
            <w:tcW w:w="9321" w:type="dxa"/>
            <w:vAlign w:val="center"/>
          </w:tcPr>
          <w:p w:rsidR="003F3317" w:rsidRPr="00B15774" w:rsidRDefault="007E0166" w:rsidP="007E0166">
            <w:pPr>
              <w:numPr>
                <w:ilvl w:val="0"/>
                <w:numId w:val="2"/>
              </w:numPr>
              <w:ind w:firstLine="600"/>
              <w:rPr>
                <w:sz w:val="30"/>
                <w:szCs w:val="30"/>
              </w:rPr>
            </w:pPr>
            <w:r w:rsidRPr="00B15774">
              <w:rPr>
                <w:sz w:val="30"/>
                <w:szCs w:val="30"/>
              </w:rPr>
              <w:lastRenderedPageBreak/>
              <w:t>本</w:t>
            </w:r>
            <w:r w:rsidR="003F3317" w:rsidRPr="00B15774">
              <w:rPr>
                <w:sz w:val="30"/>
                <w:szCs w:val="30"/>
              </w:rPr>
              <w:t>课题的</w:t>
            </w:r>
            <w:r w:rsidRPr="00B15774">
              <w:rPr>
                <w:sz w:val="30"/>
                <w:szCs w:val="30"/>
              </w:rPr>
              <w:t>国内外</w:t>
            </w:r>
            <w:r w:rsidR="00905B08" w:rsidRPr="00B15774">
              <w:rPr>
                <w:sz w:val="30"/>
                <w:szCs w:val="30"/>
              </w:rPr>
              <w:t>研究</w:t>
            </w:r>
            <w:r w:rsidRPr="00B15774">
              <w:rPr>
                <w:sz w:val="30"/>
                <w:szCs w:val="30"/>
              </w:rPr>
              <w:t>现状及发展趋势分析</w:t>
            </w:r>
          </w:p>
          <w:p w:rsidR="007E0166" w:rsidRPr="00B15774" w:rsidRDefault="007E0166" w:rsidP="007E0166">
            <w:pPr>
              <w:ind w:firstLine="560"/>
              <w:rPr>
                <w:sz w:val="30"/>
                <w:szCs w:val="30"/>
              </w:rPr>
            </w:pPr>
            <w:r w:rsidRPr="00B15774">
              <w:rPr>
                <w:sz w:val="28"/>
              </w:rPr>
              <w:t>（在文献调研的基础上完成此部分内容，并列出至少</w:t>
            </w:r>
            <w:r w:rsidRPr="00B15774">
              <w:rPr>
                <w:sz w:val="28"/>
              </w:rPr>
              <w:t>10</w:t>
            </w:r>
            <w:r w:rsidRPr="00B15774">
              <w:rPr>
                <w:sz w:val="28"/>
              </w:rPr>
              <w:t>篇相关文献。）</w:t>
            </w:r>
          </w:p>
        </w:tc>
      </w:tr>
      <w:tr w:rsidR="003F3317" w:rsidRPr="00B15774" w:rsidTr="00A567A0">
        <w:trPr>
          <w:trHeight w:val="5285"/>
          <w:jc w:val="center"/>
        </w:trPr>
        <w:tc>
          <w:tcPr>
            <w:tcW w:w="9321" w:type="dxa"/>
          </w:tcPr>
          <w:p w:rsidR="00F4575B" w:rsidRPr="00B15774" w:rsidRDefault="00F4575B" w:rsidP="00B15774">
            <w:pPr>
              <w:ind w:firstLine="420"/>
            </w:pPr>
            <w:r w:rsidRPr="00B15774">
              <w:t>位置服务（</w:t>
            </w:r>
            <w:r w:rsidR="00C43546" w:rsidRPr="00B15774">
              <w:t>Location-Based Service</w:t>
            </w:r>
            <w:r w:rsidR="00C43546" w:rsidRPr="00B15774">
              <w:t>，</w:t>
            </w:r>
            <w:r w:rsidRPr="00B15774">
              <w:t>LBS</w:t>
            </w:r>
            <w:r w:rsidRPr="00B15774">
              <w:t>）与社交网络逐渐融合形成了基于地理位置的社交网络（</w:t>
            </w:r>
            <w:r w:rsidR="00C43546" w:rsidRPr="00B15774">
              <w:t>Location-Based Social Networks</w:t>
            </w:r>
            <w:r w:rsidR="00C43546" w:rsidRPr="00B15774">
              <w:t>，</w:t>
            </w:r>
            <w:r w:rsidRPr="00B15774">
              <w:t>LBSN</w:t>
            </w:r>
            <w:r w:rsidRPr="00B15774">
              <w:t>）。相比传统在线社交网络，基于位置的社交网络通常具有</w:t>
            </w:r>
            <w:r w:rsidRPr="00B15774">
              <w:t>“</w:t>
            </w:r>
            <w:r w:rsidRPr="00B15774">
              <w:t>地点签到</w:t>
            </w:r>
            <w:r w:rsidRPr="00B15774">
              <w:t>”</w:t>
            </w:r>
            <w:r w:rsidRPr="00B15774">
              <w:t>（</w:t>
            </w:r>
            <w:r w:rsidRPr="00B15774">
              <w:t>Check-in</w:t>
            </w:r>
            <w:r w:rsidR="00C43546" w:rsidRPr="00B15774">
              <w:t>）功能，同时用户可以对他们所在的地点发表评论</w:t>
            </w:r>
            <w:r w:rsidR="00863865" w:rsidRPr="00B15774">
              <w:t>、图片和</w:t>
            </w:r>
            <w:r w:rsidR="00C43546" w:rsidRPr="00B15774">
              <w:t>视屏等。</w:t>
            </w:r>
            <w:r w:rsidRPr="00B15774">
              <w:t>因此，基于位置的社交网络上包含了众多的用户信息、时空信息、好友关系、评论内容、标签信息等，但大量数据也加剧了</w:t>
            </w:r>
            <w:r w:rsidRPr="00B15774">
              <w:t>“</w:t>
            </w:r>
            <w:r w:rsidRPr="00B15774">
              <w:t>信息过载</w:t>
            </w:r>
            <w:r w:rsidRPr="00B15774">
              <w:t>”</w:t>
            </w:r>
            <w:r w:rsidR="00B92F16" w:rsidRPr="00B15774">
              <w:t>[1]</w:t>
            </w:r>
            <w:r w:rsidRPr="00B15774">
              <w:t>问题，为了解决用户面临的信息选择问题，合理的地点推荐成为</w:t>
            </w:r>
            <w:r w:rsidRPr="00B15774">
              <w:t>LBSN</w:t>
            </w:r>
            <w:r w:rsidRPr="00B15774">
              <w:t>研究的重要方向之一。</w:t>
            </w:r>
          </w:p>
          <w:p w:rsidR="001A700E" w:rsidRPr="00B15774" w:rsidRDefault="007C07BB" w:rsidP="00F4575B">
            <w:pPr>
              <w:ind w:firstLine="420"/>
            </w:pPr>
            <w:r w:rsidRPr="00B15774">
              <w:t>最初，</w:t>
            </w:r>
            <w:r w:rsidRPr="00B15774">
              <w:t>Ye</w:t>
            </w:r>
            <w:r w:rsidR="00B92F16" w:rsidRPr="00B15774">
              <w:t>等在文献</w:t>
            </w:r>
            <w:r w:rsidR="00B92F16" w:rsidRPr="00B15774">
              <w:t>[2]</w:t>
            </w:r>
            <w:r w:rsidR="00F4575B" w:rsidRPr="00B15774">
              <w:t>中将地点推荐引入到</w:t>
            </w:r>
            <w:r w:rsidR="00F4575B" w:rsidRPr="00B15774">
              <w:t>LBSN</w:t>
            </w:r>
            <w:r w:rsidR="00F4575B" w:rsidRPr="00B15774">
              <w:t>中，他们认为朋友关系会对用户的地点选择</w:t>
            </w:r>
            <w:r w:rsidRPr="00B15774">
              <w:t>有很大的影响，因此，提出了一种基于朋友的协同过滤方法；随后，</w:t>
            </w:r>
            <w:r w:rsidRPr="00B15774">
              <w:t>Ye</w:t>
            </w:r>
            <w:r w:rsidR="00B92F16" w:rsidRPr="00B15774">
              <w:t>等在文献</w:t>
            </w:r>
            <w:r w:rsidR="00B92F16" w:rsidRPr="00B15774">
              <w:t>[3]</w:t>
            </w:r>
            <w:r w:rsidR="00F4575B" w:rsidRPr="00B15774">
              <w:t>中又分析了地理位置对用户地</w:t>
            </w:r>
            <w:r w:rsidR="00A91E8D" w:rsidRPr="00B15774">
              <w:t>点访问行为的影响，他们假设用户更喜欢访问距离近的地点，从而建立幂分布模型来模拟地理距离与访问可能性大小的关系；除了幂</w:t>
            </w:r>
            <w:r w:rsidR="00F4575B" w:rsidRPr="00B15774">
              <w:t>分布外，</w:t>
            </w:r>
            <w:r w:rsidR="00F4575B" w:rsidRPr="00B15774">
              <w:t>Cho</w:t>
            </w:r>
            <w:r w:rsidR="00B92F16" w:rsidRPr="00B15774">
              <w:t>等</w:t>
            </w:r>
            <w:r w:rsidR="00B92F16" w:rsidRPr="00B15774">
              <w:t>[4]</w:t>
            </w:r>
            <w:r w:rsidRPr="00B15774">
              <w:t>和</w:t>
            </w:r>
            <w:r w:rsidRPr="00B15774">
              <w:t>Cheng</w:t>
            </w:r>
            <w:r w:rsidR="00B92F16" w:rsidRPr="00B15774">
              <w:t>等</w:t>
            </w:r>
            <w:r w:rsidR="00B92F16" w:rsidRPr="00B15774">
              <w:t>[5]</w:t>
            </w:r>
            <w:r w:rsidR="00A91E8D" w:rsidRPr="00B15774">
              <w:t>通过多中心</w:t>
            </w:r>
            <w:r w:rsidR="001A700E" w:rsidRPr="00B15774">
              <w:t>髙斯分布来模拟地理位置的影响。</w:t>
            </w:r>
          </w:p>
          <w:p w:rsidR="00F4575B" w:rsidRPr="00B15774" w:rsidRDefault="00B92F16" w:rsidP="00F4575B">
            <w:pPr>
              <w:ind w:firstLine="420"/>
            </w:pPr>
            <w:r w:rsidRPr="00B15774">
              <w:t>也有学者将用户的评论信息融入地点推荐中，如用情感分析的方法</w:t>
            </w:r>
            <w:r w:rsidRPr="00B15774">
              <w:t>[6]</w:t>
            </w:r>
            <w:r w:rsidR="00F4575B" w:rsidRPr="00B15774">
              <w:t>，对用户评论进行分析，从中可以得到用户对地点的情感分值，然后结合用户在地点的签到数据，构建了新的用户－地点评分矩阵，并在新矩阵的基础上通过协同过滤方法得到地点评分预测值；此外，时间信息也吸</w:t>
            </w:r>
            <w:r w:rsidR="007C07BB" w:rsidRPr="00B15774">
              <w:t>引了学者们的关注，</w:t>
            </w:r>
            <w:r w:rsidR="001A700E" w:rsidRPr="00B15774">
              <w:t>孙光福</w:t>
            </w:r>
            <w:r w:rsidRPr="00B15774">
              <w:t>等</w:t>
            </w:r>
            <w:r w:rsidR="008A77CF" w:rsidRPr="00B15774">
              <w:t>[7]</w:t>
            </w:r>
            <w:r w:rsidR="008A77CF" w:rsidRPr="00B15774">
              <w:t>提出一种基于时序消费行为的最近邻建模方法，通过用户（</w:t>
            </w:r>
            <w:r w:rsidR="00CD0A29" w:rsidRPr="00B15774">
              <w:t>产品</w:t>
            </w:r>
            <w:r w:rsidR="008A77CF" w:rsidRPr="00B15774">
              <w:t>）</w:t>
            </w:r>
            <w:r w:rsidR="00CD0A29" w:rsidRPr="00B15774">
              <w:t>的相互影响关系</w:t>
            </w:r>
            <w:r w:rsidR="00F4575B" w:rsidRPr="00B15774">
              <w:t>，产生更为精准的推荐结果。</w:t>
            </w:r>
          </w:p>
          <w:p w:rsidR="00F4575B" w:rsidRPr="00B15774" w:rsidRDefault="003A22DD" w:rsidP="00F4575B">
            <w:pPr>
              <w:ind w:firstLine="420"/>
            </w:pPr>
            <w:r w:rsidRPr="00B15774">
              <w:t>同时也有</w:t>
            </w:r>
            <w:r w:rsidR="007C07BB" w:rsidRPr="00B15774">
              <w:t>学者们开始探索利用其他的用户信息在</w:t>
            </w:r>
            <w:r w:rsidR="007C07BB" w:rsidRPr="00B15774">
              <w:t>LBSN</w:t>
            </w:r>
            <w:r w:rsidR="007C07BB" w:rsidRPr="00B15774">
              <w:t>系统中进行地点推荐。谢怡</w:t>
            </w:r>
            <w:r w:rsidR="00B92F16" w:rsidRPr="00B15774">
              <w:t>等</w:t>
            </w:r>
            <w:r w:rsidR="00B92F16" w:rsidRPr="00B15774">
              <w:t>[8]</w:t>
            </w:r>
            <w:r w:rsidRPr="00B15774">
              <w:t>以位置服务推送作为出发点，结合用户兴趣建模，解决移动推荐系统中用户情景需求的问题，提高移动个性化推荐系统的推荐精度、效率和质量；周</w:t>
            </w:r>
            <w:r w:rsidR="009D5302" w:rsidRPr="00B15774">
              <w:t>而重、黄佳进等</w:t>
            </w:r>
            <w:r w:rsidR="00B92F16" w:rsidRPr="00B15774">
              <w:t>[9]</w:t>
            </w:r>
            <w:r w:rsidR="009D5302" w:rsidRPr="00B15774">
              <w:t>通过社交网站上用户与其好友之间、用户与签到地点以及地点与地点之间的关联，从用户的网络签到行为中总结出用户的出行特点，融合用户对地点的个人偏好程度、地点自身属性对用户的影响程度以及用户好友对地点的推荐程度，来筛选出候选地点中满足用户个性化需求的地点</w:t>
            </w:r>
            <w:r w:rsidR="00F4575B" w:rsidRPr="00B15774">
              <w:t>。</w:t>
            </w:r>
          </w:p>
          <w:p w:rsidR="00F4575B" w:rsidRPr="00B15774" w:rsidRDefault="00F4575B" w:rsidP="00F4575B">
            <w:pPr>
              <w:ind w:firstLine="420"/>
            </w:pPr>
            <w:r w:rsidRPr="00B15774">
              <w:t>另外，还有一些学者们在传统的推荐方法基础上进行改进并应用于地点推荐中，如</w:t>
            </w:r>
            <w:r w:rsidR="00E22138" w:rsidRPr="00B15774">
              <w:t>Berjani</w:t>
            </w:r>
            <w:r w:rsidR="00B92F16" w:rsidRPr="00B15774">
              <w:t>等</w:t>
            </w:r>
            <w:r w:rsidR="00B92F16" w:rsidRPr="00B15774">
              <w:t>[10]</w:t>
            </w:r>
            <w:r w:rsidR="00E22138" w:rsidRPr="00B15774">
              <w:t>提出一种正则化的矩阵分解（</w:t>
            </w:r>
            <w:r w:rsidR="00E22138" w:rsidRPr="00B15774">
              <w:t>Regularized Matrix Factorization,RMF</w:t>
            </w:r>
            <w:r w:rsidRPr="00B15774">
              <w:t>）方法，他们认</w:t>
            </w:r>
            <w:r w:rsidR="00E22138" w:rsidRPr="00B15774">
              <w:t>为</w:t>
            </w:r>
            <w:r w:rsidR="00E22138" w:rsidRPr="00B15774">
              <w:t>LBSN</w:t>
            </w:r>
            <w:r w:rsidRPr="00B15774">
              <w:t>上地点推荐最主要的问题是缺少明确的用户对地点的评分，而只是单纯将用户签到数据作为地点评分，因此他们将用户－地点签到矩阵通过一</w:t>
            </w:r>
            <w:r w:rsidR="00E22138" w:rsidRPr="00B15774">
              <w:t>定的映射规则转化到一个隐式因素空间中，并采用正则化奇异值分解（</w:t>
            </w:r>
            <w:r w:rsidR="00E22138" w:rsidRPr="00B15774">
              <w:t>Singular Value Decomposition,SVD</w:t>
            </w:r>
            <w:r w:rsidR="00A3641A" w:rsidRPr="00B15774">
              <w:t>）模型对地点进行评分预测；</w:t>
            </w:r>
            <w:r w:rsidR="00A3641A" w:rsidRPr="00B15774">
              <w:t>Leung</w:t>
            </w:r>
            <w:r w:rsidR="00B92F16" w:rsidRPr="00B15774">
              <w:t>等</w:t>
            </w:r>
            <w:r w:rsidR="00B92F16" w:rsidRPr="00B15774">
              <w:t>[11]</w:t>
            </w:r>
            <w:r w:rsidRPr="00B15774">
              <w:t>认为，由于用户</w:t>
            </w:r>
            <w:r w:rsidRPr="00B15774">
              <w:lastRenderedPageBreak/>
              <w:t>－地点的签到矩阵十分巨大，想要从众多的地点中寻找到相似的地点是一项很大的挑战，他们提出将用户、地点进行划分聚类，得到相似用户类在相似地点类上的新的签到矩阵，然后通过传统的协同过滤方法进行地点推荐。</w:t>
            </w:r>
          </w:p>
          <w:p w:rsidR="00F4575B" w:rsidRPr="00B15774" w:rsidRDefault="004C432B" w:rsidP="00A3641A">
            <w:pPr>
              <w:ind w:firstLine="420"/>
            </w:pPr>
            <w:r w:rsidRPr="00B15774">
              <w:t>总体来说，目前的研究</w:t>
            </w:r>
            <w:r w:rsidR="00F4575B" w:rsidRPr="00B15774">
              <w:t>主要是基于用户－地点签</w:t>
            </w:r>
            <w:r w:rsidR="00394953" w:rsidRPr="00B15774">
              <w:t>到矩阵，并结合其他一些影响因素，如社交关系、地理位置、时间因素以</w:t>
            </w:r>
            <w:r w:rsidR="006C519B" w:rsidRPr="00B15774">
              <w:t>及签到相关的内</w:t>
            </w:r>
            <w:r w:rsidR="00394953" w:rsidRPr="00B15774">
              <w:t>容信息，如评论、地点标签等等。虽然现有的研究</w:t>
            </w:r>
            <w:r w:rsidR="00F4575B" w:rsidRPr="00B15774">
              <w:t>取得了一定的成果，但是还存在着不足之处；</w:t>
            </w:r>
          </w:p>
          <w:p w:rsidR="00F4575B" w:rsidRPr="00B15774" w:rsidRDefault="00F4575B" w:rsidP="00A3641A">
            <w:pPr>
              <w:ind w:firstLine="420"/>
            </w:pPr>
            <w:r w:rsidRPr="00B15774">
              <w:t>（</w:t>
            </w:r>
            <w:r w:rsidR="00B92F16" w:rsidRPr="00B15774">
              <w:t>１）在对时间因素的研究中，虽然有学者将时间因素加入到推荐的模型</w:t>
            </w:r>
            <w:r w:rsidR="00B92F16" w:rsidRPr="00B15774">
              <w:t>[12]</w:t>
            </w:r>
            <w:r w:rsidRPr="00B15774">
              <w:t>中，也有学者</w:t>
            </w:r>
            <w:r w:rsidR="00B15774" w:rsidRPr="00B15774">
              <w:t>研究了用户行为的时间模式，如时序性</w:t>
            </w:r>
            <w:r w:rsidR="00B15774" w:rsidRPr="00B15774">
              <w:t>PS</w:t>
            </w:r>
            <w:r w:rsidR="00B15774" w:rsidRPr="00B15774">
              <w:t>，不一致性</w:t>
            </w:r>
            <w:r w:rsidR="00B15774" w:rsidRPr="00B15774">
              <w:t>PG</w:t>
            </w:r>
            <w:r w:rsidRPr="00B15774">
              <w:t>等，但目前对时间因素的研究中缺少探究用户行为在不同时间段之间的隐含关系，如用户在中午１２点左右与下午１８点左右都会访问餐厅类地点，也就是说，用</w:t>
            </w:r>
            <w:r w:rsidR="00394953" w:rsidRPr="00B15774">
              <w:t>户在不同时间段之间的地点访问行为具有一定的相似关系，而现有的研究</w:t>
            </w:r>
            <w:r w:rsidRPr="00B15774">
              <w:t>往往都忽略了这一点；</w:t>
            </w:r>
          </w:p>
          <w:p w:rsidR="00F4575B" w:rsidRPr="00B15774" w:rsidRDefault="00F4575B" w:rsidP="00B21387">
            <w:pPr>
              <w:ind w:firstLine="420"/>
              <w:rPr>
                <w:color w:val="000000" w:themeColor="text1"/>
              </w:rPr>
            </w:pPr>
            <w:r w:rsidRPr="00B15774">
              <w:t>（</w:t>
            </w:r>
            <w:r w:rsidR="00C63A27" w:rsidRPr="00B15774">
              <w:t>2</w:t>
            </w:r>
            <w:r w:rsidRPr="00B15774">
              <w:t>）目前很多地点推荐使用的是协同过滤的方法，基于用户－地点的签到矩阵，来寻找相似用户或相似地点，从而产生</w:t>
            </w:r>
            <w:r w:rsidR="005B50D1" w:rsidRPr="00B15774">
              <w:t>推荐。但是由于地点数据量巨大，而且许多地点受访问的次数很少，所以</w:t>
            </w:r>
            <w:r w:rsidRPr="00B15774">
              <w:t>，用户－地点的签到矩阵非常稀疏，而基于这种稀疏性数据计算相似用户或相似地点较为困难，这也是造成协同过滤方法准确率有待提高的一个重要原因，因此需要解决数</w:t>
            </w:r>
            <w:r w:rsidR="0093135D" w:rsidRPr="00B15774">
              <w:rPr>
                <w:color w:val="000000" w:themeColor="text1"/>
              </w:rPr>
              <w:t>据稀疏性问题，或通过其他途径计算相似度。</w:t>
            </w:r>
          </w:p>
          <w:p w:rsidR="0005014D" w:rsidRPr="00B15774" w:rsidRDefault="0005014D" w:rsidP="00B21387">
            <w:pPr>
              <w:ind w:firstLine="420"/>
              <w:rPr>
                <w:color w:val="000000" w:themeColor="text1"/>
              </w:rPr>
            </w:pPr>
            <w:r w:rsidRPr="00B15774">
              <w:rPr>
                <w:color w:val="000000" w:themeColor="text1"/>
              </w:rPr>
              <w:t>（</w:t>
            </w:r>
            <w:r w:rsidRPr="00B15774">
              <w:rPr>
                <w:color w:val="000000" w:themeColor="text1"/>
              </w:rPr>
              <w:t>3</w:t>
            </w:r>
            <w:r w:rsidRPr="00B15774">
              <w:rPr>
                <w:color w:val="000000" w:themeColor="text1"/>
              </w:rPr>
              <w:t>）对好友关系信息的利用方面，</w:t>
            </w:r>
            <w:r w:rsidR="00062E21" w:rsidRPr="00B15774">
              <w:rPr>
                <w:color w:val="000000" w:themeColor="text1"/>
              </w:rPr>
              <w:t>大多只针对好友的地点</w:t>
            </w:r>
            <w:r w:rsidR="00062E21" w:rsidRPr="00B15774">
              <w:rPr>
                <w:color w:val="000000" w:themeColor="text1"/>
              </w:rPr>
              <w:t>-</w:t>
            </w:r>
            <w:r w:rsidR="00062E21" w:rsidRPr="00B15774">
              <w:rPr>
                <w:color w:val="000000" w:themeColor="text1"/>
              </w:rPr>
              <w:t>签到信息对目标用户进行地点推荐，而忽略了非好友的地点</w:t>
            </w:r>
            <w:r w:rsidR="00062E21" w:rsidRPr="00B15774">
              <w:rPr>
                <w:color w:val="000000" w:themeColor="text1"/>
              </w:rPr>
              <w:t>-</w:t>
            </w:r>
            <w:r w:rsidR="00062E21" w:rsidRPr="00B15774">
              <w:rPr>
                <w:color w:val="000000" w:themeColor="text1"/>
              </w:rPr>
              <w:t>签到信息对目标用户的推荐作用。</w:t>
            </w:r>
          </w:p>
          <w:p w:rsidR="00F4575B" w:rsidRPr="00B15774" w:rsidRDefault="00F4575B" w:rsidP="00F4575B">
            <w:pPr>
              <w:ind w:firstLine="420"/>
            </w:pPr>
            <w:r w:rsidRPr="00B15774">
              <w:t>【</w:t>
            </w:r>
            <w:r w:rsidRPr="00B15774">
              <w:t>1</w:t>
            </w:r>
            <w:r w:rsidRPr="00B15774">
              <w:t>】任磊</w:t>
            </w:r>
            <w:r w:rsidRPr="00B15774">
              <w:t>.</w:t>
            </w:r>
            <w:r w:rsidRPr="00B15774">
              <w:t>推荐系统关键技术研究</w:t>
            </w:r>
            <w:r w:rsidRPr="00B15774">
              <w:t>[D].</w:t>
            </w:r>
            <w:r w:rsidRPr="00B15774">
              <w:t>华东师范大学</w:t>
            </w:r>
            <w:r w:rsidRPr="00B15774">
              <w:t>.2012</w:t>
            </w:r>
          </w:p>
          <w:p w:rsidR="00F4575B" w:rsidRPr="00B15774" w:rsidRDefault="00F4575B" w:rsidP="00F4575B">
            <w:pPr>
              <w:ind w:firstLine="420"/>
            </w:pPr>
            <w:r w:rsidRPr="00B15774">
              <w:t>【</w:t>
            </w:r>
            <w:r w:rsidRPr="00B15774">
              <w:t>2</w:t>
            </w:r>
            <w:r w:rsidRPr="00B15774">
              <w:t>】</w:t>
            </w:r>
            <w:r w:rsidRPr="00B15774">
              <w:t>Ye M,YinP,LeeWC.Location recommendation for location-based social network[C]//Proceeding of the 18th SIGSPATLAL Internationl Conference on Advances in Geographic Information Systems.ACM,2010:458-461</w:t>
            </w:r>
          </w:p>
          <w:p w:rsidR="00F4575B" w:rsidRPr="00B15774" w:rsidRDefault="00F4575B" w:rsidP="00F4575B">
            <w:pPr>
              <w:ind w:firstLine="420"/>
            </w:pPr>
            <w:r w:rsidRPr="00B15774">
              <w:t>【</w:t>
            </w:r>
            <w:r w:rsidRPr="00B15774">
              <w:t>3</w:t>
            </w:r>
            <w:r w:rsidRPr="00B15774">
              <w:t>】</w:t>
            </w:r>
            <w:r w:rsidRPr="00B15774">
              <w:t>Ye M,YinP,LeeWC,etal.Exploiting geographical influence for collaborative point-of-interest recommendation[C]//Proceedings of the 34th international ACM SIGIR conference on Research and development in Information Retrieval.ACM,2011:325-334</w:t>
            </w:r>
          </w:p>
          <w:p w:rsidR="00F4575B" w:rsidRPr="00B15774" w:rsidRDefault="00F4575B" w:rsidP="00F4575B">
            <w:pPr>
              <w:ind w:firstLine="420"/>
            </w:pPr>
            <w:r w:rsidRPr="00B15774">
              <w:t>【</w:t>
            </w:r>
            <w:r w:rsidRPr="00B15774">
              <w:t>4</w:t>
            </w:r>
            <w:r w:rsidRPr="00B15774">
              <w:t>】</w:t>
            </w:r>
            <w:r w:rsidRPr="00B15774">
              <w:t>Cho E</w:t>
            </w:r>
            <w:r w:rsidRPr="00B15774">
              <w:t>，</w:t>
            </w:r>
            <w:r w:rsidRPr="00B15774">
              <w:t>Myers S A</w:t>
            </w:r>
            <w:r w:rsidRPr="00B15774">
              <w:t>，</w:t>
            </w:r>
            <w:r w:rsidRPr="00B15774">
              <w:t>LeskovesJ.Friendship and mobility:user movement in location-based social networks[C]//Proceedings of the 17th ACM SIGKDD international conference on Konwledge discovery and data mining.ACM,2011:1082-1090</w:t>
            </w:r>
          </w:p>
          <w:p w:rsidR="00F4575B" w:rsidRPr="00B15774" w:rsidRDefault="00F4575B" w:rsidP="00F4575B">
            <w:pPr>
              <w:ind w:firstLine="420"/>
            </w:pPr>
            <w:r w:rsidRPr="00B15774">
              <w:t>【</w:t>
            </w:r>
            <w:r w:rsidRPr="00B15774">
              <w:t>5</w:t>
            </w:r>
            <w:r w:rsidRPr="00B15774">
              <w:t>】</w:t>
            </w:r>
            <w:r w:rsidRPr="00B15774">
              <w:t xml:space="preserve">Cheng C,YangH,KingI,etal.Fused matrix factorization with geographical and social influence in </w:t>
            </w:r>
            <w:r w:rsidRPr="00B15774">
              <w:lastRenderedPageBreak/>
              <w:t>location-based social networks[C]//Twenty-Sixth AAAI Conference on Artifical Intelliengence.2012</w:t>
            </w:r>
          </w:p>
          <w:p w:rsidR="00F4575B" w:rsidRPr="00B15774" w:rsidRDefault="00F4575B" w:rsidP="00F4575B">
            <w:pPr>
              <w:ind w:firstLine="420"/>
            </w:pPr>
            <w:r w:rsidRPr="00B15774">
              <w:t>【</w:t>
            </w:r>
            <w:r w:rsidRPr="00B15774">
              <w:t>6</w:t>
            </w:r>
            <w:r w:rsidRPr="00B15774">
              <w:t>】卢思雨</w:t>
            </w:r>
            <w:r w:rsidRPr="00B15774">
              <w:t xml:space="preserve">. </w:t>
            </w:r>
            <w:r w:rsidRPr="00B15774">
              <w:t>基于情感的用户建模和推荐方法研究</w:t>
            </w:r>
            <w:r w:rsidRPr="00B15774">
              <w:t xml:space="preserve">[D]. </w:t>
            </w:r>
            <w:r w:rsidRPr="00B15774">
              <w:t>中国科学院大学</w:t>
            </w:r>
            <w:r w:rsidRPr="00B15774">
              <w:t>, 2016</w:t>
            </w:r>
          </w:p>
          <w:p w:rsidR="00F4575B" w:rsidRPr="00B15774" w:rsidRDefault="00F4575B" w:rsidP="00F4575B">
            <w:pPr>
              <w:ind w:firstLine="420"/>
            </w:pPr>
            <w:r w:rsidRPr="00B15774">
              <w:t>【</w:t>
            </w:r>
            <w:r w:rsidRPr="00B15774">
              <w:t>7</w:t>
            </w:r>
            <w:r w:rsidR="00B21387" w:rsidRPr="00B15774">
              <w:t>】孙光福，吴乐等</w:t>
            </w:r>
            <w:r w:rsidR="00B21387" w:rsidRPr="00B15774">
              <w:t>.</w:t>
            </w:r>
            <w:r w:rsidR="00B21387" w:rsidRPr="00B15774">
              <w:t>基于时序行为的协同过滤推荐算法</w:t>
            </w:r>
            <w:r w:rsidR="00B21387" w:rsidRPr="00B15774">
              <w:t>[J]</w:t>
            </w:r>
            <w:r w:rsidR="00B21387" w:rsidRPr="00B15774">
              <w:t>，软件学报，</w:t>
            </w:r>
            <w:r w:rsidR="00B21387" w:rsidRPr="00B15774">
              <w:t>2013</w:t>
            </w:r>
            <w:r w:rsidR="00B21387" w:rsidRPr="00B15774">
              <w:t>（</w:t>
            </w:r>
            <w:r w:rsidR="00B21387" w:rsidRPr="00B15774">
              <w:t>11</w:t>
            </w:r>
            <w:r w:rsidR="00B21387" w:rsidRPr="00B15774">
              <w:t>）：</w:t>
            </w:r>
            <w:r w:rsidR="00B21387" w:rsidRPr="00B15774">
              <w:t>56-67</w:t>
            </w:r>
          </w:p>
          <w:p w:rsidR="00F4575B" w:rsidRPr="00B15774" w:rsidRDefault="003A22DD" w:rsidP="00F4575B">
            <w:pPr>
              <w:ind w:firstLine="420"/>
            </w:pPr>
            <w:r w:rsidRPr="00B15774">
              <w:t>【</w:t>
            </w:r>
            <w:r w:rsidRPr="00B15774">
              <w:t>8</w:t>
            </w:r>
            <w:r w:rsidRPr="00B15774">
              <w:t>】谢怡</w:t>
            </w:r>
            <w:r w:rsidRPr="00B15774">
              <w:t>.</w:t>
            </w:r>
            <w:r w:rsidRPr="00B15774">
              <w:t>基于用户兴趣的位置服务推荐系统研究</w:t>
            </w:r>
            <w:r w:rsidRPr="00B15774">
              <w:t>[D].</w:t>
            </w:r>
            <w:r w:rsidRPr="00B15774">
              <w:t>南京邮电大学，</w:t>
            </w:r>
            <w:r w:rsidRPr="00B15774">
              <w:t>2015</w:t>
            </w:r>
          </w:p>
          <w:p w:rsidR="003A22DD" w:rsidRPr="00B15774" w:rsidRDefault="009D5302" w:rsidP="00F4575B">
            <w:pPr>
              <w:ind w:firstLine="420"/>
            </w:pPr>
            <w:r w:rsidRPr="00B15774">
              <w:t>【</w:t>
            </w:r>
            <w:r w:rsidRPr="00B15774">
              <w:t>9</w:t>
            </w:r>
            <w:r w:rsidRPr="00B15774">
              <w:t>】周而重</w:t>
            </w:r>
            <w:r w:rsidRPr="00B15774">
              <w:t xml:space="preserve">, </w:t>
            </w:r>
            <w:r w:rsidRPr="00B15774">
              <w:t>黄佳进</w:t>
            </w:r>
            <w:r w:rsidRPr="00B15774">
              <w:t xml:space="preserve">, </w:t>
            </w:r>
            <w:r w:rsidRPr="00B15774">
              <w:t>徐欣欣</w:t>
            </w:r>
            <w:r w:rsidRPr="00B15774">
              <w:t xml:space="preserve">. </w:t>
            </w:r>
            <w:r w:rsidRPr="00B15774">
              <w:t>一种基于用户网络签到行为的地点推荐方法</w:t>
            </w:r>
            <w:r w:rsidRPr="00B15774">
              <w:t xml:space="preserve">[J]. </w:t>
            </w:r>
            <w:r w:rsidRPr="00B15774">
              <w:t>计算机科学</w:t>
            </w:r>
            <w:r w:rsidRPr="00B15774">
              <w:t>, 2015, 42(10):232-234.</w:t>
            </w:r>
          </w:p>
          <w:p w:rsidR="00F4575B" w:rsidRPr="00B15774" w:rsidRDefault="00E22138" w:rsidP="00E22138">
            <w:pPr>
              <w:ind w:firstLine="480"/>
              <w:rPr>
                <w:sz w:val="24"/>
              </w:rPr>
            </w:pPr>
            <w:r w:rsidRPr="00B15774">
              <w:rPr>
                <w:sz w:val="24"/>
              </w:rPr>
              <w:t>【</w:t>
            </w:r>
            <w:r w:rsidRPr="00B15774">
              <w:rPr>
                <w:sz w:val="24"/>
              </w:rPr>
              <w:t>10</w:t>
            </w:r>
            <w:r w:rsidRPr="00B15774">
              <w:rPr>
                <w:sz w:val="24"/>
              </w:rPr>
              <w:t>】</w:t>
            </w:r>
            <w:r w:rsidRPr="00B15774">
              <w:t>BerjariB,Strufe T.A recommendation system for spots in location-based online social networks[C]//Proceedings of the 4th Workshop on Social Network Systems.ACM,2011:4</w:t>
            </w:r>
          </w:p>
          <w:p w:rsidR="003F3317" w:rsidRPr="00B15774" w:rsidRDefault="00A3641A">
            <w:pPr>
              <w:ind w:firstLine="480"/>
            </w:pPr>
            <w:r w:rsidRPr="00B15774">
              <w:rPr>
                <w:sz w:val="24"/>
              </w:rPr>
              <w:t>【</w:t>
            </w:r>
            <w:r w:rsidRPr="00B15774">
              <w:rPr>
                <w:sz w:val="24"/>
              </w:rPr>
              <w:t>11</w:t>
            </w:r>
            <w:r w:rsidRPr="00B15774">
              <w:rPr>
                <w:sz w:val="24"/>
              </w:rPr>
              <w:t>】</w:t>
            </w:r>
            <w:r w:rsidRPr="00B15774">
              <w:t>Leung K W T</w:t>
            </w:r>
            <w:r w:rsidRPr="00B15774">
              <w:t>，</w:t>
            </w:r>
            <w:r w:rsidRPr="00B15774">
              <w:t>Lee D L</w:t>
            </w:r>
            <w:r w:rsidRPr="00B15774">
              <w:t>，</w:t>
            </w:r>
            <w:r w:rsidRPr="00B15774">
              <w:t>Lee W C.CLR:a collaborative location recommendation framework based on co-clustering[C]//Proceedings of the 34th international ACM SIGIR conference on Research and development in Information Retrieval.ACM,2011:305-314</w:t>
            </w:r>
          </w:p>
          <w:p w:rsidR="00812362" w:rsidRPr="00B15774" w:rsidRDefault="0095589A" w:rsidP="008C4251">
            <w:pPr>
              <w:ind w:firstLine="420"/>
            </w:pPr>
            <w:r w:rsidRPr="00B15774">
              <w:t>【</w:t>
            </w:r>
            <w:r w:rsidRPr="00B15774">
              <w:t>12</w:t>
            </w:r>
            <w:r w:rsidRPr="00B15774">
              <w:t>】</w:t>
            </w:r>
            <w:r w:rsidR="00F43EAE" w:rsidRPr="00B15774">
              <w:t>范家兵，王鹏，周渭博等</w:t>
            </w:r>
            <w:r w:rsidR="00A46F15" w:rsidRPr="00B15774">
              <w:t>.</w:t>
            </w:r>
            <w:r w:rsidR="00F43EAE" w:rsidRPr="00B15774">
              <w:t>在</w:t>
            </w:r>
            <w:r w:rsidR="00A46F15" w:rsidRPr="00B15774">
              <w:t>推荐系统中利用时间因素</w:t>
            </w:r>
            <w:r w:rsidR="00F43EAE" w:rsidRPr="00B15774">
              <w:t>的方法</w:t>
            </w:r>
            <w:r w:rsidR="00F43EAE" w:rsidRPr="00B15774">
              <w:t>[J].</w:t>
            </w:r>
            <w:r w:rsidR="00F43EAE" w:rsidRPr="00B15774">
              <w:t>计算机应用，</w:t>
            </w:r>
            <w:r w:rsidR="00F43EAE" w:rsidRPr="00B15774">
              <w:t>2015,35[5]:1324-1327</w:t>
            </w: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tc>
      </w:tr>
      <w:tr w:rsidR="003F3317" w:rsidRPr="00B15774" w:rsidTr="00A567A0">
        <w:trPr>
          <w:trHeight w:val="925"/>
          <w:jc w:val="center"/>
        </w:trPr>
        <w:tc>
          <w:tcPr>
            <w:tcW w:w="9321" w:type="dxa"/>
            <w:vAlign w:val="center"/>
          </w:tcPr>
          <w:p w:rsidR="003F3317" w:rsidRPr="00B15774" w:rsidRDefault="007E0166" w:rsidP="00695DA6">
            <w:pPr>
              <w:numPr>
                <w:ilvl w:val="0"/>
                <w:numId w:val="2"/>
              </w:numPr>
              <w:ind w:firstLineChars="0"/>
              <w:rPr>
                <w:sz w:val="28"/>
                <w:szCs w:val="36"/>
              </w:rPr>
            </w:pPr>
            <w:r w:rsidRPr="00B15774">
              <w:rPr>
                <w:sz w:val="30"/>
                <w:szCs w:val="30"/>
              </w:rPr>
              <w:lastRenderedPageBreak/>
              <w:t>课题中待解决的关键问题</w:t>
            </w:r>
          </w:p>
        </w:tc>
      </w:tr>
      <w:tr w:rsidR="003F3317" w:rsidRPr="00B15774" w:rsidTr="00A567A0">
        <w:trPr>
          <w:trHeight w:val="12472"/>
          <w:jc w:val="center"/>
        </w:trPr>
        <w:tc>
          <w:tcPr>
            <w:tcW w:w="9321" w:type="dxa"/>
          </w:tcPr>
          <w:p w:rsidR="005533AD" w:rsidRPr="00B15774" w:rsidRDefault="00695DA6" w:rsidP="00B15774">
            <w:pPr>
              <w:ind w:firstLine="420"/>
            </w:pPr>
            <w:r w:rsidRPr="00B15774">
              <w:t>1.</w:t>
            </w:r>
            <w:r w:rsidR="002734CE" w:rsidRPr="00B15774">
              <w:t>矩阵稀疏性问题</w:t>
            </w:r>
            <w:r w:rsidR="002734CE" w:rsidRPr="00B15774">
              <w:t>:</w:t>
            </w:r>
          </w:p>
          <w:p w:rsidR="003F3317" w:rsidRPr="00B15774" w:rsidRDefault="006A4C03" w:rsidP="005533AD">
            <w:pPr>
              <w:ind w:firstLine="420"/>
            </w:pPr>
            <w:r w:rsidRPr="00B15774">
              <w:t>用户</w:t>
            </w:r>
            <w:r w:rsidRPr="00B15774">
              <w:t>-</w:t>
            </w:r>
            <w:r w:rsidRPr="00B15774">
              <w:t>地点</w:t>
            </w:r>
            <w:r w:rsidR="00C06302" w:rsidRPr="00B15774">
              <w:t>评分矩阵的高稀疏性会在多个方面直接或间接影响协作过滤算</w:t>
            </w:r>
            <w:r w:rsidRPr="00B15774">
              <w:t>法的推荐质量，形成相应的稀疏性问题。在相似性计算方面，用户或地点</w:t>
            </w:r>
            <w:r w:rsidR="00C06302" w:rsidRPr="00B15774">
              <w:t>的相似性度量依赖于不同对象的公共评分数据，而稀疏评分矩阵将造成对象间公共评分数据数量严重不足，进而导致相似度计算过于片面且带有较大偏差。而在评分预测方面，基于用户的协作过滤算法需要使用目标用户的邻居评分对目标项目进行评分的预测，而在评分矩阵过分稀疏的情况下，很难或无法确定</w:t>
            </w:r>
            <w:r w:rsidR="0005014D" w:rsidRPr="00B15774">
              <w:t>目标用户的邻居，导致推荐算法的推荐覆盖率降低，甚至无法实现推荐；</w:t>
            </w:r>
            <w:r w:rsidR="00C06302" w:rsidRPr="00B15774">
              <w:t>而基于项目的协作过滤算法则需要使用目标用户的已有评分实现评分预测，由于稀疏性问题的存在，用户的历史评分数据过少，无法确定目标项目的己访问邻居项目，也会导致推荐的准确性下降甚至失败。稀疏性问题本质上是一种信息缺失的表现，在无法获得足够多用户评分数据的情况下，协作过滤算法的推荐质量难以保证，因此稀疏性问题是妨碍协作过滤推荐算法发展的主要问题，是推荐系统研究的热点核心问题。</w:t>
            </w:r>
          </w:p>
          <w:p w:rsidR="005533AD" w:rsidRPr="00B15774" w:rsidRDefault="005533AD" w:rsidP="00B15774">
            <w:pPr>
              <w:ind w:firstLine="420"/>
            </w:pPr>
            <w:r w:rsidRPr="00B15774">
              <w:t>2.</w:t>
            </w:r>
            <w:r w:rsidR="002734CE" w:rsidRPr="00B15774">
              <w:t>用户之间相似</w:t>
            </w:r>
            <w:r w:rsidR="00235D44" w:rsidRPr="00B15774">
              <w:t>性的度量方法</w:t>
            </w:r>
            <w:r w:rsidR="002734CE" w:rsidRPr="00B15774">
              <w:t>：</w:t>
            </w:r>
          </w:p>
          <w:p w:rsidR="00A567A0" w:rsidRPr="00B15774" w:rsidRDefault="000C3D23" w:rsidP="0093135D">
            <w:pPr>
              <w:ind w:firstLine="420"/>
            </w:pPr>
            <w:r w:rsidRPr="00B15774">
              <w:t>在度量用户相似性方面，常用的计算方法主要有余弦相似性、修正的余弦相似性和相关相似性，这些计算方法都会用到用户对项目的评分矩阵，但一般</w:t>
            </w:r>
            <w:r w:rsidRPr="00B15774">
              <w:t>LBSN</w:t>
            </w:r>
            <w:r w:rsidRPr="00B15774">
              <w:t>中只有用户</w:t>
            </w:r>
            <w:r w:rsidRPr="00B15774">
              <w:t>-</w:t>
            </w:r>
            <w:r w:rsidRPr="00B15774">
              <w:t>地点签到信息，并没有评分信息，在对用户</w:t>
            </w:r>
            <w:r w:rsidRPr="00B15774">
              <w:t>-</w:t>
            </w:r>
            <w:r w:rsidR="00B22A86" w:rsidRPr="00B15774">
              <w:t>地点签到矩阵</w:t>
            </w:r>
            <w:r w:rsidRPr="00B15774">
              <w:t>进行赋值时难以找到合适的方法。目前常用的评分方法主要为：一是简单地将用户的地点签到行为二值化，即用户在某地点签到过，则将该用户</w:t>
            </w:r>
            <w:r w:rsidRPr="00B15774">
              <w:t>-</w:t>
            </w:r>
            <w:r w:rsidRPr="00B15774">
              <w:t>地点矩阵对应的元素置为</w:t>
            </w:r>
            <w:r w:rsidRPr="00B15774">
              <w:t>1</w:t>
            </w:r>
            <w:r w:rsidRPr="00B15774">
              <w:t>，否则置为</w:t>
            </w:r>
            <w:r w:rsidRPr="00B15774">
              <w:t>0</w:t>
            </w:r>
            <w:r w:rsidRPr="00B15774">
              <w:t>（该方法太过武断，没有考虑用户重复签到地点</w:t>
            </w:r>
            <w:r w:rsidR="00B22A86" w:rsidRPr="00B15774">
              <w:t>的偏爱性）；二是考虑用户的签到次数，将用户在某地点的签到次数转换成</w:t>
            </w:r>
            <w:r w:rsidRPr="00B15774">
              <w:t>用户对该地点的评分，从而构建用户</w:t>
            </w:r>
            <w:r w:rsidRPr="00B15774">
              <w:t>-</w:t>
            </w:r>
            <w:r w:rsidRPr="00B15774">
              <w:t>地点评分矩阵，虽然这种转化的方式符合用户签到次数与地点的之间潜在的兴趣关系，但方法比较粗糙，难以取得较好的推荐效果。因此，挖掘出一种合适的度量用户相似性的计算方法，对提高推荐结果质量是十分有帮助的。</w:t>
            </w:r>
          </w:p>
          <w:p w:rsidR="000E7BCA" w:rsidRPr="00B15774" w:rsidRDefault="0005014D" w:rsidP="00B15774">
            <w:pPr>
              <w:ind w:firstLine="420"/>
            </w:pPr>
            <w:r w:rsidRPr="00B15774">
              <w:t>3.</w:t>
            </w:r>
            <w:r w:rsidRPr="00B15774">
              <w:t>好友关系信息的应用方法：</w:t>
            </w:r>
          </w:p>
          <w:p w:rsidR="0005014D" w:rsidRPr="00B15774" w:rsidRDefault="00062E21" w:rsidP="00062E21">
            <w:pPr>
              <w:ind w:firstLine="420"/>
            </w:pPr>
            <w:r w:rsidRPr="00B15774">
              <w:t>如何设计一种算法将目标用户的好友签到信息与非好友的签到信息结合起来进行地点推荐，充分的利用好友信息与非好友信息是一个难点。</w:t>
            </w:r>
          </w:p>
        </w:tc>
      </w:tr>
      <w:tr w:rsidR="003F3317" w:rsidRPr="00B15774" w:rsidTr="00A567A0">
        <w:trPr>
          <w:trHeight w:val="916"/>
          <w:jc w:val="center"/>
        </w:trPr>
        <w:tc>
          <w:tcPr>
            <w:tcW w:w="9321" w:type="dxa"/>
            <w:vAlign w:val="center"/>
          </w:tcPr>
          <w:p w:rsidR="003F3317" w:rsidRPr="00B15774" w:rsidRDefault="003F3317">
            <w:pPr>
              <w:ind w:firstLine="600"/>
              <w:rPr>
                <w:sz w:val="30"/>
                <w:szCs w:val="30"/>
              </w:rPr>
            </w:pPr>
            <w:r w:rsidRPr="00B15774">
              <w:rPr>
                <w:sz w:val="30"/>
                <w:szCs w:val="30"/>
              </w:rPr>
              <w:lastRenderedPageBreak/>
              <w:t>四、课题</w:t>
            </w:r>
            <w:r w:rsidR="00615569" w:rsidRPr="00B15774">
              <w:rPr>
                <w:sz w:val="30"/>
                <w:szCs w:val="30"/>
              </w:rPr>
              <w:t>的研究内容</w:t>
            </w:r>
          </w:p>
        </w:tc>
      </w:tr>
      <w:tr w:rsidR="003F3317" w:rsidRPr="00B15774" w:rsidTr="00A567A0">
        <w:trPr>
          <w:trHeight w:val="5670"/>
          <w:jc w:val="center"/>
        </w:trPr>
        <w:tc>
          <w:tcPr>
            <w:tcW w:w="9321" w:type="dxa"/>
          </w:tcPr>
          <w:p w:rsidR="0005677C" w:rsidRPr="00B15774" w:rsidRDefault="0005677C" w:rsidP="0005677C">
            <w:pPr>
              <w:ind w:firstLine="420"/>
            </w:pPr>
            <w:r w:rsidRPr="00B15774">
              <w:t>在推荐系统发展所面临的主要问题中，稀疏性问题是影响推荐系统预测准确性的关键问题，其对推荐系统及算法的影响是长期的，而且稀疏性问题与信息系统的用户和信息项目的规模是成正比的，规模越大的信息系统受到稀疏性问题的影响也越为严重。本文将研究的重点聚焦在推荐算法的研究上，针对稀疏性问题和用户间相似性计算问题对协作推荐算法各执行过程的影响，通过对推荐算法核心执行过程的改进和完善，以实现提高推荐算法整体预测准确性的目标。本文的主要研究内容包括：</w:t>
            </w:r>
          </w:p>
          <w:p w:rsidR="0005677C" w:rsidRPr="00B15774" w:rsidRDefault="00D816B7" w:rsidP="00D816B7">
            <w:pPr>
              <w:ind w:firstLine="420"/>
            </w:pPr>
            <w:r w:rsidRPr="00B15774">
              <w:t>（</w:t>
            </w:r>
            <w:r w:rsidRPr="00B15774">
              <w:t>1</w:t>
            </w:r>
            <w:r w:rsidRPr="00B15774">
              <w:t>）</w:t>
            </w:r>
            <w:r w:rsidR="00CE7E38" w:rsidRPr="00B15774">
              <w:t>考虑时间因素的影响，分析</w:t>
            </w:r>
            <w:r w:rsidR="00CE7E38" w:rsidRPr="00B15774">
              <w:t>LBSN</w:t>
            </w:r>
            <w:r w:rsidR="00CE7E38" w:rsidRPr="00B15774">
              <w:t>上用户行为所具有的时间特征，挖掘不同时间段之间</w:t>
            </w:r>
            <w:r w:rsidR="006A4C03" w:rsidRPr="00B15774">
              <w:t>用户行为的相似关系，并对用户行为在不同时间段之间的相似性进行建模</w:t>
            </w:r>
            <w:r w:rsidR="00CE7E38" w:rsidRPr="00B15774">
              <w:t>，进而利用时间相似性模型对用户－地点签到矩阵进行填补，缓解稀疏性。</w:t>
            </w:r>
          </w:p>
          <w:p w:rsidR="00063A64" w:rsidRPr="00B15774" w:rsidRDefault="00D816B7" w:rsidP="00F87748">
            <w:pPr>
              <w:ind w:firstLine="420"/>
            </w:pPr>
            <w:r w:rsidRPr="00B15774">
              <w:t>（</w:t>
            </w:r>
            <w:r w:rsidRPr="00B15774">
              <w:t>2</w:t>
            </w:r>
            <w:r w:rsidRPr="00B15774">
              <w:t>）在社交网络中，用户在网络中的任何行为都会产生信息，如果信息的大小能够度量，就能有效地帮助用户筛选出对自己信息量大的信息。本文引入</w:t>
            </w:r>
            <w:r w:rsidRPr="00B15774">
              <w:t>“</w:t>
            </w:r>
            <w:r w:rsidRPr="00B15774">
              <w:t>信息熵</w:t>
            </w:r>
            <w:r w:rsidRPr="00B15774">
              <w:t>”</w:t>
            </w:r>
            <w:r w:rsidRPr="00B15774">
              <w:t>的概念来计算信息量，为用户构建签到行为的向量，将度量用户相似性的问题转化为度量该向量的余弦相似性</w:t>
            </w:r>
            <w:r w:rsidR="00F87748" w:rsidRPr="00B15774">
              <w:t>。</w:t>
            </w:r>
          </w:p>
          <w:p w:rsidR="00812362" w:rsidRPr="00B15774" w:rsidRDefault="00F87748" w:rsidP="008C4251">
            <w:pPr>
              <w:ind w:firstLine="420"/>
            </w:pPr>
            <w:r w:rsidRPr="00B15774">
              <w:t>（</w:t>
            </w:r>
            <w:r w:rsidRPr="00B15774">
              <w:t>3</w:t>
            </w:r>
            <w:r w:rsidR="00A34C24" w:rsidRPr="00B15774">
              <w:t>）</w:t>
            </w:r>
            <w:r w:rsidR="0093135D" w:rsidRPr="00B15774">
              <w:t>融合基于信息熵理论和好友信任机制进行地点推荐算法设计，使得融合后的算法能够取得更优的综合推荐效果</w:t>
            </w:r>
            <w:r w:rsidR="009A185B" w:rsidRPr="00B15774">
              <w:t>。</w:t>
            </w: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p w:rsidR="008C4251" w:rsidRPr="00B15774" w:rsidRDefault="008C4251" w:rsidP="008C4251">
            <w:pPr>
              <w:ind w:firstLine="420"/>
            </w:pPr>
          </w:p>
        </w:tc>
      </w:tr>
      <w:tr w:rsidR="003F3317" w:rsidRPr="00B15774" w:rsidTr="00063A64">
        <w:trPr>
          <w:trHeight w:val="1182"/>
          <w:jc w:val="center"/>
        </w:trPr>
        <w:tc>
          <w:tcPr>
            <w:tcW w:w="9321" w:type="dxa"/>
            <w:vAlign w:val="center"/>
          </w:tcPr>
          <w:p w:rsidR="003F3317" w:rsidRPr="00B15774" w:rsidRDefault="003F3317">
            <w:pPr>
              <w:ind w:firstLine="600"/>
              <w:rPr>
                <w:sz w:val="30"/>
                <w:szCs w:val="30"/>
              </w:rPr>
            </w:pPr>
            <w:r w:rsidRPr="00B15774">
              <w:rPr>
                <w:sz w:val="30"/>
                <w:szCs w:val="30"/>
              </w:rPr>
              <w:lastRenderedPageBreak/>
              <w:t>五、拟采取的研究方法、实验方案、技术路线</w:t>
            </w:r>
          </w:p>
        </w:tc>
      </w:tr>
      <w:tr w:rsidR="00301B30" w:rsidRPr="00B15774" w:rsidTr="00A567A0">
        <w:trPr>
          <w:trHeight w:val="6067"/>
          <w:jc w:val="center"/>
        </w:trPr>
        <w:tc>
          <w:tcPr>
            <w:tcW w:w="9321" w:type="dxa"/>
          </w:tcPr>
          <w:p w:rsidR="00182E60" w:rsidRPr="00B15774" w:rsidRDefault="00063A64" w:rsidP="00B15774">
            <w:pPr>
              <w:ind w:firstLine="420"/>
              <w:rPr>
                <w:szCs w:val="21"/>
              </w:rPr>
            </w:pPr>
            <w:r w:rsidRPr="00B15774">
              <w:rPr>
                <w:szCs w:val="21"/>
              </w:rPr>
              <w:t>1</w:t>
            </w:r>
            <w:r w:rsidR="00F450D9" w:rsidRPr="00B15774">
              <w:rPr>
                <w:szCs w:val="21"/>
              </w:rPr>
              <w:t>.</w:t>
            </w:r>
            <w:r w:rsidR="00182E60" w:rsidRPr="00B15774">
              <w:rPr>
                <w:szCs w:val="21"/>
              </w:rPr>
              <w:t>时间属性分析</w:t>
            </w:r>
          </w:p>
          <w:p w:rsidR="00182E60" w:rsidRPr="00B15774" w:rsidRDefault="00090018" w:rsidP="00B15774">
            <w:pPr>
              <w:ind w:firstLine="420"/>
              <w:rPr>
                <w:szCs w:val="21"/>
              </w:rPr>
            </w:pPr>
            <w:r w:rsidRPr="00B15774">
              <w:rPr>
                <w:szCs w:val="21"/>
              </w:rPr>
              <w:t>为了更好的验证用户行为的时间段相似性，我们首先对</w:t>
            </w:r>
            <w:r w:rsidRPr="00B15774">
              <w:rPr>
                <w:szCs w:val="21"/>
              </w:rPr>
              <w:t>LBSN</w:t>
            </w:r>
            <w:r w:rsidRPr="00B15774">
              <w:rPr>
                <w:szCs w:val="21"/>
              </w:rPr>
              <w:t>上的签到行为进行观察。从</w:t>
            </w:r>
            <w:r w:rsidRPr="00B15774">
              <w:rPr>
                <w:szCs w:val="21"/>
              </w:rPr>
              <w:t>Foursquare</w:t>
            </w:r>
            <w:r w:rsidRPr="00B15774">
              <w:rPr>
                <w:szCs w:val="21"/>
              </w:rPr>
              <w:t>网站随机抽取三个地点，并获取三个地点所有用户的签到记录，用曲线图描述用户签到行为与时间的变化关系如下：</w:t>
            </w:r>
          </w:p>
          <w:p w:rsidR="00090018" w:rsidRPr="00B15774" w:rsidRDefault="00FA4989" w:rsidP="00090018">
            <w:pPr>
              <w:ind w:left="840" w:firstLineChars="0" w:firstLine="0"/>
              <w:jc w:val="center"/>
              <w:rPr>
                <w:noProof/>
                <w:szCs w:val="21"/>
              </w:rPr>
            </w:pPr>
            <w:r w:rsidRPr="00B15774">
              <w:rPr>
                <w:noProof/>
                <w:szCs w:val="21"/>
              </w:rPr>
              <w:drawing>
                <wp:inline distT="0" distB="0" distL="0" distR="0">
                  <wp:extent cx="5247640" cy="175387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7640" cy="1753870"/>
                          </a:xfrm>
                          <a:prstGeom prst="rect">
                            <a:avLst/>
                          </a:prstGeom>
                          <a:noFill/>
                          <a:ln>
                            <a:noFill/>
                          </a:ln>
                        </pic:spPr>
                      </pic:pic>
                    </a:graphicData>
                  </a:graphic>
                </wp:inline>
              </w:drawing>
            </w:r>
          </w:p>
          <w:p w:rsidR="00090018" w:rsidRPr="00B15774" w:rsidRDefault="008B7583" w:rsidP="007468F8">
            <w:pPr>
              <w:ind w:firstLine="420"/>
              <w:rPr>
                <w:szCs w:val="21"/>
              </w:rPr>
            </w:pPr>
            <w:r w:rsidRPr="00B15774">
              <w:rPr>
                <w:szCs w:val="21"/>
              </w:rPr>
              <w:t>上图中，横轴表示时间，单位为小时，</w:t>
            </w:r>
            <w:r w:rsidRPr="00B15774">
              <w:rPr>
                <w:szCs w:val="21"/>
              </w:rPr>
              <w:t>1-24</w:t>
            </w:r>
            <w:r w:rsidRPr="00B15774">
              <w:rPr>
                <w:szCs w:val="21"/>
              </w:rPr>
              <w:t>时分为</w:t>
            </w:r>
            <w:r w:rsidRPr="00B15774">
              <w:rPr>
                <w:szCs w:val="21"/>
              </w:rPr>
              <w:t>24</w:t>
            </w:r>
            <w:r w:rsidRPr="00B15774">
              <w:rPr>
                <w:szCs w:val="21"/>
              </w:rPr>
              <w:t>个时间段，即</w:t>
            </w:r>
            <w:r w:rsidRPr="00B15774">
              <w:rPr>
                <w:szCs w:val="21"/>
              </w:rPr>
              <w:t>t</w:t>
            </w:r>
            <w:r w:rsidR="00276166" w:rsidRPr="00B15774">
              <w:rPr>
                <w:szCs w:val="21"/>
              </w:rPr>
              <w:fldChar w:fldCharType="begin"/>
            </w:r>
            <w:r w:rsidRPr="00B15774">
              <w:rPr>
                <w:szCs w:val="21"/>
              </w:rPr>
              <w:instrText>= 1 \* Arabic</w:instrText>
            </w:r>
            <w:r w:rsidR="00276166" w:rsidRPr="00B15774">
              <w:rPr>
                <w:szCs w:val="21"/>
              </w:rPr>
              <w:fldChar w:fldCharType="separate"/>
            </w:r>
            <w:r w:rsidRPr="00B15774">
              <w:rPr>
                <w:noProof/>
                <w:szCs w:val="21"/>
              </w:rPr>
              <w:t>1</w:t>
            </w:r>
            <w:r w:rsidR="00276166" w:rsidRPr="00B15774">
              <w:rPr>
                <w:szCs w:val="21"/>
              </w:rPr>
              <w:fldChar w:fldCharType="end"/>
            </w:r>
            <w:r w:rsidRPr="00B15774">
              <w:rPr>
                <w:szCs w:val="21"/>
              </w:rPr>
              <w:t>,t</w:t>
            </w:r>
            <w:r w:rsidRPr="00B15774">
              <w:rPr>
                <w:noProof/>
                <w:szCs w:val="21"/>
              </w:rPr>
              <w:t>2</w:t>
            </w:r>
            <w:r w:rsidRPr="00B15774">
              <w:rPr>
                <w:szCs w:val="21"/>
              </w:rPr>
              <w:t>,…t</w:t>
            </w:r>
            <w:r w:rsidRPr="00B15774">
              <w:rPr>
                <w:noProof/>
                <w:szCs w:val="21"/>
              </w:rPr>
              <w:t>24</w:t>
            </w:r>
            <w:r w:rsidRPr="00B15774">
              <w:rPr>
                <w:szCs w:val="21"/>
              </w:rPr>
              <w:t>,</w:t>
            </w:r>
            <w:r w:rsidR="000271EF" w:rsidRPr="00B15774">
              <w:rPr>
                <w:szCs w:val="21"/>
              </w:rPr>
              <w:t>纵轴表示地点的签到次数。可以发现，地点</w:t>
            </w:r>
            <w:r w:rsidR="000271EF" w:rsidRPr="00B15774">
              <w:rPr>
                <w:szCs w:val="21"/>
              </w:rPr>
              <w:t>L1</w:t>
            </w:r>
            <w:r w:rsidR="000271EF" w:rsidRPr="00B15774">
              <w:rPr>
                <w:szCs w:val="21"/>
              </w:rPr>
              <w:t>被访问的时间段主要集中在</w:t>
            </w:r>
            <w:r w:rsidR="000271EF" w:rsidRPr="00B15774">
              <w:rPr>
                <w:szCs w:val="21"/>
              </w:rPr>
              <w:t>t12</w:t>
            </w:r>
            <w:r w:rsidR="000271EF" w:rsidRPr="00B15774">
              <w:rPr>
                <w:szCs w:val="21"/>
              </w:rPr>
              <w:t>和</w:t>
            </w:r>
            <w:r w:rsidR="000271EF" w:rsidRPr="00B15774">
              <w:rPr>
                <w:szCs w:val="21"/>
              </w:rPr>
              <w:t>t18</w:t>
            </w:r>
            <w:r w:rsidR="000271EF" w:rsidRPr="00B15774">
              <w:rPr>
                <w:szCs w:val="21"/>
              </w:rPr>
              <w:t>时间段，这类地点为餐馆、小吃街等；地点</w:t>
            </w:r>
            <w:r w:rsidR="000271EF" w:rsidRPr="00B15774">
              <w:rPr>
                <w:szCs w:val="21"/>
              </w:rPr>
              <w:t xml:space="preserve">L2 </w:t>
            </w:r>
            <w:r w:rsidR="000271EF" w:rsidRPr="00B15774">
              <w:rPr>
                <w:szCs w:val="21"/>
              </w:rPr>
              <w:t>被访问的时间段主要集中在</w:t>
            </w:r>
            <w:r w:rsidR="000271EF" w:rsidRPr="00B15774">
              <w:rPr>
                <w:szCs w:val="21"/>
              </w:rPr>
              <w:t>t10</w:t>
            </w:r>
            <w:r w:rsidR="000271EF" w:rsidRPr="00B15774">
              <w:rPr>
                <w:szCs w:val="21"/>
              </w:rPr>
              <w:t>、</w:t>
            </w:r>
            <w:r w:rsidR="000271EF" w:rsidRPr="00B15774">
              <w:rPr>
                <w:szCs w:val="21"/>
              </w:rPr>
              <w:t>t11</w:t>
            </w:r>
            <w:r w:rsidR="000271EF" w:rsidRPr="00B15774">
              <w:rPr>
                <w:szCs w:val="21"/>
              </w:rPr>
              <w:t>和</w:t>
            </w:r>
            <w:r w:rsidR="000271EF" w:rsidRPr="00B15774">
              <w:rPr>
                <w:szCs w:val="21"/>
              </w:rPr>
              <w:t>t15</w:t>
            </w:r>
            <w:r w:rsidR="000271EF" w:rsidRPr="00B15774">
              <w:rPr>
                <w:szCs w:val="21"/>
              </w:rPr>
              <w:t>时间段，这类地点主要为办公场所、图书馆和咖啡馆等；地点</w:t>
            </w:r>
            <w:r w:rsidR="000271EF" w:rsidRPr="00B15774">
              <w:rPr>
                <w:szCs w:val="21"/>
              </w:rPr>
              <w:t>L3</w:t>
            </w:r>
            <w:r w:rsidR="000271EF" w:rsidRPr="00B15774">
              <w:rPr>
                <w:szCs w:val="21"/>
              </w:rPr>
              <w:t>的被访问时间主要集中在</w:t>
            </w:r>
            <w:r w:rsidR="000271EF" w:rsidRPr="00B15774">
              <w:rPr>
                <w:szCs w:val="21"/>
              </w:rPr>
              <w:t>t24</w:t>
            </w:r>
            <w:r w:rsidR="000271EF" w:rsidRPr="00B15774">
              <w:rPr>
                <w:szCs w:val="21"/>
              </w:rPr>
              <w:t>和</w:t>
            </w:r>
            <w:r w:rsidR="000271EF" w:rsidRPr="00B15774">
              <w:rPr>
                <w:szCs w:val="21"/>
              </w:rPr>
              <w:t>t1</w:t>
            </w:r>
            <w:r w:rsidR="000271EF" w:rsidRPr="00B15774">
              <w:rPr>
                <w:szCs w:val="21"/>
              </w:rPr>
              <w:t>等午夜时间段，这类地点主要为夜店、</w:t>
            </w:r>
            <w:r w:rsidR="000271EF" w:rsidRPr="00B15774">
              <w:rPr>
                <w:szCs w:val="21"/>
              </w:rPr>
              <w:t>KTV</w:t>
            </w:r>
            <w:r w:rsidR="000271EF" w:rsidRPr="00B15774">
              <w:rPr>
                <w:szCs w:val="21"/>
              </w:rPr>
              <w:t>和酒吧等。可以看出，用户访问地点的行为具有明显的时间导向，且在相邻的时间段或特定的不同时间段内具有相似性。因此，本文提出一个时间相似性，来填补用户</w:t>
            </w:r>
            <w:r w:rsidR="000271EF" w:rsidRPr="00B15774">
              <w:rPr>
                <w:szCs w:val="21"/>
              </w:rPr>
              <w:t>-</w:t>
            </w:r>
            <w:r w:rsidR="000271EF" w:rsidRPr="00B15774">
              <w:rPr>
                <w:szCs w:val="21"/>
              </w:rPr>
              <w:t>签到矩阵</w:t>
            </w:r>
            <w:r w:rsidR="0007636D" w:rsidRPr="00B15774">
              <w:rPr>
                <w:szCs w:val="21"/>
              </w:rPr>
              <w:t>，缓解稀疏性</w:t>
            </w:r>
            <w:r w:rsidR="000271EF" w:rsidRPr="00B15774">
              <w:rPr>
                <w:szCs w:val="21"/>
              </w:rPr>
              <w:t>。</w:t>
            </w:r>
          </w:p>
          <w:p w:rsidR="000271EF" w:rsidRPr="00B15774" w:rsidRDefault="00FB0ED3" w:rsidP="00B15774">
            <w:pPr>
              <w:ind w:firstLine="420"/>
              <w:rPr>
                <w:szCs w:val="21"/>
              </w:rPr>
            </w:pPr>
            <w:r w:rsidRPr="00B15774">
              <w:rPr>
                <w:szCs w:val="21"/>
              </w:rPr>
              <w:t>时间相似性的计算：</w:t>
            </w:r>
          </w:p>
          <w:p w:rsidR="00FB0ED3" w:rsidRPr="00B15774" w:rsidRDefault="00FA4989" w:rsidP="00FB0ED3">
            <w:pPr>
              <w:ind w:left="840" w:firstLineChars="0" w:firstLine="0"/>
              <w:jc w:val="center"/>
              <w:rPr>
                <w:noProof/>
                <w:szCs w:val="21"/>
              </w:rPr>
            </w:pPr>
            <w:r w:rsidRPr="00B15774">
              <w:rPr>
                <w:noProof/>
                <w:szCs w:val="21"/>
              </w:rPr>
              <w:drawing>
                <wp:inline distT="0" distB="0" distL="0" distR="0">
                  <wp:extent cx="3234690" cy="184213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4690" cy="1842135"/>
                          </a:xfrm>
                          <a:prstGeom prst="rect">
                            <a:avLst/>
                          </a:prstGeom>
                          <a:noFill/>
                          <a:ln>
                            <a:noFill/>
                          </a:ln>
                        </pic:spPr>
                      </pic:pic>
                    </a:graphicData>
                  </a:graphic>
                </wp:inline>
              </w:drawing>
            </w:r>
          </w:p>
          <w:p w:rsidR="00FB0ED3" w:rsidRPr="00B15774" w:rsidRDefault="00FB0ED3" w:rsidP="00030CCD">
            <w:pPr>
              <w:ind w:firstLine="420"/>
              <w:rPr>
                <w:noProof/>
                <w:szCs w:val="21"/>
              </w:rPr>
            </w:pPr>
            <w:r w:rsidRPr="00B15774">
              <w:rPr>
                <w:noProof/>
                <w:szCs w:val="21"/>
              </w:rPr>
              <w:t>如上图所示，矩阵</w:t>
            </w:r>
            <w:r w:rsidRPr="00B15774">
              <w:rPr>
                <w:noProof/>
                <w:szCs w:val="21"/>
              </w:rPr>
              <w:t>C</w:t>
            </w:r>
            <w:r w:rsidRPr="00B15774">
              <w:rPr>
                <w:noProof/>
                <w:szCs w:val="21"/>
              </w:rPr>
              <w:t>是一个用户的地点签到矩阵，</w:t>
            </w:r>
            <w:r w:rsidR="00FA4989" w:rsidRPr="00B15774">
              <w:rPr>
                <w:noProof/>
                <w:szCs w:val="21"/>
              </w:rPr>
              <w:t>矩阵值</w:t>
            </w:r>
            <w:r w:rsidR="00FA4989" w:rsidRPr="00B15774">
              <w:rPr>
                <w:noProof/>
                <w:szCs w:val="21"/>
              </w:rPr>
              <w:t>X</w:t>
            </w:r>
            <w:r w:rsidR="00FA4989" w:rsidRPr="00B15774">
              <w:rPr>
                <w:noProof/>
                <w:szCs w:val="21"/>
              </w:rPr>
              <w:t>是用户对该地点的评分（用户在该地点的签到次数）；</w:t>
            </w:r>
            <w:r w:rsidR="008C4251" w:rsidRPr="00B15774">
              <w:rPr>
                <w:noProof/>
                <w:szCs w:val="21"/>
              </w:rPr>
              <w:t>空白</w:t>
            </w:r>
            <w:r w:rsidR="00FA4989" w:rsidRPr="00B15774">
              <w:rPr>
                <w:noProof/>
                <w:szCs w:val="21"/>
              </w:rPr>
              <w:t>代表用户用户未曾访问过该地点。将用户</w:t>
            </w:r>
            <w:r w:rsidR="00FA4989" w:rsidRPr="00B15774">
              <w:rPr>
                <w:noProof/>
                <w:szCs w:val="21"/>
              </w:rPr>
              <w:t>-</w:t>
            </w:r>
            <w:r w:rsidR="00FA4989" w:rsidRPr="00B15774">
              <w:rPr>
                <w:noProof/>
                <w:szCs w:val="21"/>
              </w:rPr>
              <w:t>地点签到矩阵划分成</w:t>
            </w:r>
            <w:r w:rsidR="00FA4989" w:rsidRPr="00B15774">
              <w:rPr>
                <w:noProof/>
                <w:szCs w:val="21"/>
              </w:rPr>
              <w:t>24</w:t>
            </w:r>
            <w:r w:rsidR="00FA4989" w:rsidRPr="00B15774">
              <w:rPr>
                <w:noProof/>
                <w:szCs w:val="21"/>
              </w:rPr>
              <w:t>个签到子矩阵</w:t>
            </w:r>
            <w:r w:rsidR="00FA4989" w:rsidRPr="00B15774">
              <w:rPr>
                <w:noProof/>
                <w:szCs w:val="21"/>
              </w:rPr>
              <w:t>C1-C24</w:t>
            </w:r>
            <w:r w:rsidR="00FA4989" w:rsidRPr="00B15774">
              <w:rPr>
                <w:noProof/>
                <w:szCs w:val="21"/>
              </w:rPr>
              <w:t>，每个子矩阵即为当前时间段内用户的地点签到行为。计算任意两个时间段内用户的行</w:t>
            </w:r>
            <w:r w:rsidR="00FA4989" w:rsidRPr="00B15774">
              <w:rPr>
                <w:noProof/>
                <w:szCs w:val="21"/>
              </w:rPr>
              <w:lastRenderedPageBreak/>
              <w:t>为相似性（同一用户），采用余弦相似性作为度量时间相似性的方法，具体计算公式如下：</w:t>
            </w:r>
          </w:p>
          <w:p w:rsidR="00CF0441" w:rsidRPr="00B15774" w:rsidRDefault="00030CCD" w:rsidP="00CF0441">
            <w:pPr>
              <w:ind w:left="840" w:firstLineChars="0" w:firstLine="0"/>
              <w:jc w:val="center"/>
              <w:rPr>
                <w:noProof/>
                <w:szCs w:val="21"/>
              </w:rPr>
            </w:pPr>
            <w:r w:rsidRPr="00B15774">
              <w:rPr>
                <w:noProof/>
                <w:position w:val="-46"/>
                <w:szCs w:val="21"/>
              </w:rPr>
              <w:object w:dxaOrig="56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pt;height:48pt" o:ole="">
                  <v:imagedata r:id="rId16" o:title=""/>
                </v:shape>
                <o:OLEObject Type="Embed" ProgID="Equation.3" ShapeID="_x0000_i1025" DrawAspect="Content" ObjectID="_1573372627" r:id="rId17"/>
              </w:object>
            </w:r>
          </w:p>
          <w:p w:rsidR="00FA4989" w:rsidRPr="00B15774" w:rsidRDefault="00CF0441" w:rsidP="00030CCD">
            <w:pPr>
              <w:ind w:firstLine="420"/>
              <w:rPr>
                <w:szCs w:val="21"/>
              </w:rPr>
            </w:pPr>
            <w:r w:rsidRPr="00B15774">
              <w:rPr>
                <w:szCs w:val="21"/>
              </w:rPr>
              <w:t>其中，</w:t>
            </w:r>
            <w:r w:rsidR="00B22A86" w:rsidRPr="00B15774">
              <w:rPr>
                <w:szCs w:val="21"/>
              </w:rPr>
              <w:t>sim(ts</w:t>
            </w:r>
            <w:r w:rsidR="00B22A86" w:rsidRPr="00B15774">
              <w:rPr>
                <w:szCs w:val="21"/>
              </w:rPr>
              <w:t>，</w:t>
            </w:r>
            <w:r w:rsidRPr="00B15774">
              <w:rPr>
                <w:szCs w:val="21"/>
              </w:rPr>
              <w:t>tk)</w:t>
            </w:r>
            <w:r w:rsidRPr="00B15774">
              <w:rPr>
                <w:szCs w:val="21"/>
              </w:rPr>
              <w:t>代表</w:t>
            </w:r>
            <w:r w:rsidRPr="00B15774">
              <w:rPr>
                <w:szCs w:val="21"/>
              </w:rPr>
              <w:t>ts</w:t>
            </w:r>
            <w:r w:rsidRPr="00B15774">
              <w:rPr>
                <w:szCs w:val="21"/>
              </w:rPr>
              <w:t>时间段与</w:t>
            </w:r>
            <w:r w:rsidRPr="00B15774">
              <w:rPr>
                <w:szCs w:val="21"/>
              </w:rPr>
              <w:t>tk</w:t>
            </w:r>
            <w:r w:rsidRPr="00B15774">
              <w:rPr>
                <w:szCs w:val="21"/>
              </w:rPr>
              <w:t>时间段之间用户行为的相似度大小，</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ul</m:t>
                  </m:r>
                </m:sub>
                <m:sup>
                  <m:r>
                    <w:rPr>
                      <w:rFonts w:ascii="Cambria Math" w:hAnsi="Cambria Math"/>
                      <w:szCs w:val="21"/>
                    </w:rPr>
                    <m:t>ts</m:t>
                  </m:r>
                </m:sup>
              </m:sSubSup>
            </m:oMath>
            <w:r w:rsidR="00030CCD" w:rsidRPr="00B15774">
              <w:rPr>
                <w:szCs w:val="21"/>
              </w:rPr>
              <w:t>是用户</w:t>
            </w:r>
            <w:r w:rsidR="00030CCD" w:rsidRPr="00B15774">
              <w:rPr>
                <w:szCs w:val="21"/>
              </w:rPr>
              <w:t>u</w:t>
            </w:r>
            <w:r w:rsidR="00030CCD" w:rsidRPr="00B15774">
              <w:rPr>
                <w:szCs w:val="21"/>
              </w:rPr>
              <w:t>在</w:t>
            </w:r>
            <w:r w:rsidR="00030CCD" w:rsidRPr="00B15774">
              <w:rPr>
                <w:szCs w:val="21"/>
              </w:rPr>
              <w:t>ts</w:t>
            </w:r>
            <w:r w:rsidR="00030CCD" w:rsidRPr="00B15774">
              <w:rPr>
                <w:szCs w:val="21"/>
              </w:rPr>
              <w:t>时间段</w:t>
            </w:r>
            <w:r w:rsidR="00B22A86" w:rsidRPr="00B15774">
              <w:rPr>
                <w:szCs w:val="21"/>
              </w:rPr>
              <w:t>内</w:t>
            </w:r>
            <w:r w:rsidR="00030CCD" w:rsidRPr="00B15774">
              <w:rPr>
                <w:szCs w:val="21"/>
              </w:rPr>
              <w:t>访问地点</w:t>
            </w:r>
            <w:r w:rsidR="00030CCD" w:rsidRPr="00B15774">
              <w:rPr>
                <w:szCs w:val="21"/>
              </w:rPr>
              <w:t>L</w:t>
            </w:r>
            <w:r w:rsidR="00030CCD" w:rsidRPr="00B15774">
              <w:rPr>
                <w:szCs w:val="21"/>
              </w:rPr>
              <w:t>的次数。</w:t>
            </w:r>
            <w:r w:rsidR="00030CCD" w:rsidRPr="00B15774">
              <w:rPr>
                <w:szCs w:val="21"/>
              </w:rPr>
              <w:t>M</w:t>
            </w:r>
            <w:r w:rsidR="00030CCD" w:rsidRPr="00B15774">
              <w:rPr>
                <w:szCs w:val="21"/>
              </w:rPr>
              <w:t>为用户的数量，</w:t>
            </w:r>
            <w:r w:rsidR="00030CCD" w:rsidRPr="00B15774">
              <w:rPr>
                <w:szCs w:val="21"/>
              </w:rPr>
              <w:t>N</w:t>
            </w:r>
            <w:r w:rsidR="00030CCD" w:rsidRPr="00B15774">
              <w:rPr>
                <w:szCs w:val="21"/>
              </w:rPr>
              <w:t>为地点的数量。</w:t>
            </w:r>
          </w:p>
          <w:p w:rsidR="003671B3" w:rsidRPr="00B15774" w:rsidRDefault="00030CCD" w:rsidP="003671B3">
            <w:pPr>
              <w:ind w:firstLine="420"/>
              <w:rPr>
                <w:szCs w:val="21"/>
              </w:rPr>
            </w:pPr>
            <w:r w:rsidRPr="00B15774">
              <w:rPr>
                <w:szCs w:val="21"/>
              </w:rPr>
              <w:t>经过余弦相似度计算之后，可以得到一个</w:t>
            </w:r>
            <w:r w:rsidRPr="00B15774">
              <w:rPr>
                <w:szCs w:val="21"/>
              </w:rPr>
              <w:t>24*24</w:t>
            </w:r>
            <w:r w:rsidRPr="00B15774">
              <w:rPr>
                <w:szCs w:val="21"/>
              </w:rPr>
              <w:t>的相似度矩阵，主对角线上的元素为</w:t>
            </w:r>
            <w:r w:rsidRPr="00B15774">
              <w:rPr>
                <w:szCs w:val="21"/>
              </w:rPr>
              <w:t>1</w:t>
            </w:r>
            <w:r w:rsidRPr="00B15774">
              <w:rPr>
                <w:szCs w:val="21"/>
              </w:rPr>
              <w:t>，非主对角线上的元素取值在（</w:t>
            </w:r>
            <w:r w:rsidRPr="00B15774">
              <w:rPr>
                <w:szCs w:val="21"/>
              </w:rPr>
              <w:t>0,1</w:t>
            </w:r>
            <w:r w:rsidRPr="00B15774">
              <w:rPr>
                <w:szCs w:val="21"/>
              </w:rPr>
              <w:t>）区间，代表两个时间段之间用户行为的相似度大小。</w:t>
            </w:r>
            <w:r w:rsidR="003671B3" w:rsidRPr="00B15774">
              <w:rPr>
                <w:szCs w:val="21"/>
              </w:rPr>
              <w:t>在利用时间相似性进行填补时</w:t>
            </w:r>
            <w:r w:rsidR="00B22A86" w:rsidRPr="00B15774">
              <w:rPr>
                <w:szCs w:val="21"/>
              </w:rPr>
              <w:t>，重点考虑与当前时间段签到行为</w:t>
            </w:r>
            <w:r w:rsidR="003671B3" w:rsidRPr="00B15774">
              <w:rPr>
                <w:szCs w:val="21"/>
              </w:rPr>
              <w:t>最相似的时间段，基于相似性最高的时间段矩阵进行填补，矩阵填补公式如下：</w:t>
            </w:r>
          </w:p>
          <w:p w:rsidR="00030CCD" w:rsidRPr="00B15774" w:rsidRDefault="0070067E" w:rsidP="0070067E">
            <w:pPr>
              <w:ind w:firstLine="420"/>
              <w:jc w:val="center"/>
              <w:rPr>
                <w:szCs w:val="21"/>
              </w:rPr>
            </w:pPr>
            <w:r w:rsidRPr="00B15774">
              <w:rPr>
                <w:position w:val="-12"/>
                <w:szCs w:val="21"/>
              </w:rPr>
              <w:object w:dxaOrig="4260" w:dyaOrig="600">
                <v:shape id="_x0000_i1026" type="#_x0000_t75" style="width:213pt;height:30pt" o:ole="">
                  <v:imagedata r:id="rId18" o:title=""/>
                </v:shape>
                <o:OLEObject Type="Embed" ProgID="Equation.3" ShapeID="_x0000_i1026" DrawAspect="Content" ObjectID="_1573372628" r:id="rId19"/>
              </w:object>
            </w:r>
          </w:p>
          <w:p w:rsidR="0070067E" w:rsidRPr="00B15774" w:rsidRDefault="0070067E" w:rsidP="0070067E">
            <w:pPr>
              <w:ind w:firstLine="420"/>
              <w:rPr>
                <w:szCs w:val="21"/>
              </w:rPr>
            </w:pPr>
            <w:r w:rsidRPr="00B15774">
              <w:rPr>
                <w:szCs w:val="21"/>
              </w:rPr>
              <w:t>经填补后的矩阵即为上图中的</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1</m:t>
                  </m:r>
                </m:sub>
                <m:sup>
                  <m:r>
                    <w:rPr>
                      <w:rFonts w:ascii="Cambria Math" w:hAnsi="Cambria Math"/>
                      <w:szCs w:val="21"/>
                    </w:rPr>
                    <m:t>'</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2</m:t>
                  </m:r>
                </m:sub>
                <m:sup>
                  <m:r>
                    <w:rPr>
                      <w:rFonts w:ascii="Cambria Math" w:hAnsi="Cambria Math"/>
                      <w:szCs w:val="21"/>
                    </w:rPr>
                    <m:t>'</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24</m:t>
                  </m:r>
                </m:sub>
                <m:sup>
                  <m:r>
                    <w:rPr>
                      <w:rFonts w:ascii="Cambria Math" w:hAnsi="Cambria Math"/>
                      <w:szCs w:val="21"/>
                    </w:rPr>
                    <m:t>'</m:t>
                  </m:r>
                </m:sup>
              </m:sSubSup>
            </m:oMath>
            <w:r w:rsidRPr="00B15774">
              <w:rPr>
                <w:szCs w:val="21"/>
              </w:rPr>
              <w:t>。可以看到，矩阵的稀疏性得到一定的缓解。</w:t>
            </w:r>
          </w:p>
          <w:p w:rsidR="0089601F" w:rsidRPr="00B15774" w:rsidRDefault="008F186E" w:rsidP="00B15774">
            <w:pPr>
              <w:ind w:firstLine="420"/>
              <w:rPr>
                <w:szCs w:val="21"/>
              </w:rPr>
            </w:pPr>
            <w:r w:rsidRPr="00B15774">
              <w:rPr>
                <w:szCs w:val="21"/>
              </w:rPr>
              <w:t>2</w:t>
            </w:r>
            <w:r w:rsidR="00F450D9" w:rsidRPr="00B15774">
              <w:rPr>
                <w:szCs w:val="21"/>
              </w:rPr>
              <w:t>.</w:t>
            </w:r>
            <w:r w:rsidR="002C6092" w:rsidRPr="00B15774">
              <w:rPr>
                <w:szCs w:val="21"/>
              </w:rPr>
              <w:t>基于信息熵理论的用户</w:t>
            </w:r>
            <w:r w:rsidR="00F11AC3" w:rsidRPr="00B15774">
              <w:rPr>
                <w:szCs w:val="21"/>
              </w:rPr>
              <w:t>相似性地点推荐</w:t>
            </w:r>
            <w:r w:rsidR="002C6092" w:rsidRPr="00B15774">
              <w:rPr>
                <w:szCs w:val="21"/>
              </w:rPr>
              <w:t>：</w:t>
            </w:r>
          </w:p>
          <w:p w:rsidR="002C6092" w:rsidRPr="00B15774" w:rsidRDefault="002E63CF" w:rsidP="0089601F">
            <w:pPr>
              <w:ind w:firstLine="420"/>
              <w:rPr>
                <w:szCs w:val="21"/>
              </w:rPr>
            </w:pPr>
            <w:r w:rsidRPr="00B15774">
              <w:rPr>
                <w:szCs w:val="21"/>
              </w:rPr>
              <w:t>“</w:t>
            </w:r>
            <w:r w:rsidRPr="00B15774">
              <w:rPr>
                <w:szCs w:val="21"/>
              </w:rPr>
              <w:t>熵</w:t>
            </w:r>
            <w:r w:rsidRPr="00B15774">
              <w:rPr>
                <w:szCs w:val="21"/>
              </w:rPr>
              <w:t>”</w:t>
            </w:r>
            <w:r w:rsidRPr="00B15774">
              <w:rPr>
                <w:szCs w:val="21"/>
              </w:rPr>
              <w:t>原本是热力学中的名词，热力学中的</w:t>
            </w:r>
            <w:r w:rsidRPr="00B15774">
              <w:rPr>
                <w:szCs w:val="21"/>
              </w:rPr>
              <w:t>“</w:t>
            </w:r>
            <w:r w:rsidRPr="00B15774">
              <w:rPr>
                <w:szCs w:val="21"/>
              </w:rPr>
              <w:t>热熵</w:t>
            </w:r>
            <w:r w:rsidRPr="00B15774">
              <w:rPr>
                <w:szCs w:val="21"/>
              </w:rPr>
              <w:t>”</w:t>
            </w:r>
            <w:r w:rsidRPr="00B15774">
              <w:rPr>
                <w:szCs w:val="21"/>
              </w:rPr>
              <w:t>是表示分子状态混沌程度的物理量。香农借用</w:t>
            </w:r>
            <w:r w:rsidRPr="00B15774">
              <w:rPr>
                <w:szCs w:val="21"/>
              </w:rPr>
              <w:t>“</w:t>
            </w:r>
            <w:r w:rsidRPr="00B15774">
              <w:rPr>
                <w:szCs w:val="21"/>
              </w:rPr>
              <w:t>熵</w:t>
            </w:r>
            <w:r w:rsidRPr="00B15774">
              <w:rPr>
                <w:szCs w:val="21"/>
              </w:rPr>
              <w:t>”</w:t>
            </w:r>
            <w:r w:rsidRPr="00B15774">
              <w:rPr>
                <w:szCs w:val="21"/>
              </w:rPr>
              <w:t>的概念，用</w:t>
            </w:r>
            <w:r w:rsidRPr="00B15774">
              <w:rPr>
                <w:szCs w:val="21"/>
              </w:rPr>
              <w:t>“</w:t>
            </w:r>
            <w:r w:rsidRPr="00B15774">
              <w:rPr>
                <w:szCs w:val="21"/>
              </w:rPr>
              <w:t>信息熵</w:t>
            </w:r>
            <w:r w:rsidRPr="00B15774">
              <w:rPr>
                <w:szCs w:val="21"/>
              </w:rPr>
              <w:t>”</w:t>
            </w:r>
            <w:r w:rsidRPr="00B15774">
              <w:rPr>
                <w:szCs w:val="21"/>
              </w:rPr>
              <w:t>来描述信源的不确定度。熵</w:t>
            </w:r>
            <w:r w:rsidR="008F186E" w:rsidRPr="00B15774">
              <w:rPr>
                <w:szCs w:val="21"/>
              </w:rPr>
              <w:t>值</w:t>
            </w:r>
            <w:r w:rsidRPr="00B15774">
              <w:rPr>
                <w:szCs w:val="21"/>
              </w:rPr>
              <w:t>越大</w:t>
            </w:r>
            <w:r w:rsidR="008F186E" w:rsidRPr="00B15774">
              <w:rPr>
                <w:szCs w:val="21"/>
              </w:rPr>
              <w:t>说明</w:t>
            </w:r>
            <w:r w:rsidRPr="00B15774">
              <w:rPr>
                <w:szCs w:val="21"/>
              </w:rPr>
              <w:t>系统状态</w:t>
            </w:r>
            <w:r w:rsidR="008F186E" w:rsidRPr="00B15774">
              <w:rPr>
                <w:szCs w:val="21"/>
              </w:rPr>
              <w:t>越混乱，</w:t>
            </w:r>
            <w:r w:rsidRPr="00B15774">
              <w:rPr>
                <w:szCs w:val="21"/>
              </w:rPr>
              <w:t>携带的信息就越少；</w:t>
            </w:r>
            <w:r w:rsidR="008F186E" w:rsidRPr="00B15774">
              <w:rPr>
                <w:szCs w:val="21"/>
              </w:rPr>
              <w:t>熵值越小说明</w:t>
            </w:r>
            <w:r w:rsidRPr="00B15774">
              <w:rPr>
                <w:szCs w:val="21"/>
              </w:rPr>
              <w:t>系统状态</w:t>
            </w:r>
            <w:r w:rsidR="008F186E" w:rsidRPr="00B15774">
              <w:rPr>
                <w:szCs w:val="21"/>
              </w:rPr>
              <w:t>越有序</w:t>
            </w:r>
            <w:r w:rsidRPr="00B15774">
              <w:rPr>
                <w:szCs w:val="21"/>
              </w:rPr>
              <w:t>，那么携带的信息越多。有关信息熵的两个关键计算公式如下：</w:t>
            </w:r>
          </w:p>
          <w:p w:rsidR="002E63CF" w:rsidRPr="00B15774" w:rsidRDefault="008B58DD" w:rsidP="008B58DD">
            <w:pPr>
              <w:ind w:firstLine="420"/>
              <w:jc w:val="center"/>
              <w:rPr>
                <w:szCs w:val="21"/>
              </w:rPr>
            </w:pPr>
            <w:r w:rsidRPr="00B15774">
              <w:rPr>
                <w:position w:val="-10"/>
                <w:szCs w:val="21"/>
              </w:rPr>
              <w:object w:dxaOrig="1939" w:dyaOrig="360">
                <v:shape id="_x0000_i1027" type="#_x0000_t75" style="width:96.5pt;height:17.5pt" o:ole="">
                  <v:imagedata r:id="rId20" o:title=""/>
                </v:shape>
                <o:OLEObject Type="Embed" ProgID="Equation.3" ShapeID="_x0000_i1027" DrawAspect="Content" ObjectID="_1573372629" r:id="rId21"/>
              </w:object>
            </w:r>
          </w:p>
          <w:p w:rsidR="008B58DD" w:rsidRPr="00B15774" w:rsidRDefault="008B58DD" w:rsidP="008B58DD">
            <w:pPr>
              <w:ind w:firstLine="420"/>
              <w:jc w:val="center"/>
              <w:rPr>
                <w:szCs w:val="21"/>
              </w:rPr>
            </w:pPr>
            <w:r w:rsidRPr="00B15774">
              <w:rPr>
                <w:position w:val="-14"/>
                <w:szCs w:val="21"/>
              </w:rPr>
              <w:object w:dxaOrig="2620" w:dyaOrig="460">
                <v:shape id="_x0000_i1028" type="#_x0000_t75" style="width:130.5pt;height:23pt" o:ole="">
                  <v:imagedata r:id="rId22" o:title=""/>
                </v:shape>
                <o:OLEObject Type="Embed" ProgID="Equation.3" ShapeID="_x0000_i1028" DrawAspect="Content" ObjectID="_1573372630" r:id="rId23"/>
              </w:object>
            </w:r>
          </w:p>
          <w:p w:rsidR="008B58DD" w:rsidRPr="00B15774" w:rsidRDefault="008B58DD" w:rsidP="008B58DD">
            <w:pPr>
              <w:ind w:firstLine="420"/>
              <w:rPr>
                <w:szCs w:val="21"/>
              </w:rPr>
            </w:pPr>
            <w:r w:rsidRPr="00B15774">
              <w:rPr>
                <w:szCs w:val="21"/>
              </w:rPr>
              <w:t>H(x)</w:t>
            </w:r>
            <w:r w:rsidRPr="00B15774">
              <w:rPr>
                <w:szCs w:val="21"/>
              </w:rPr>
              <w:t>为信源的信息熵，该信源有</w:t>
            </w:r>
            <w:r w:rsidRPr="00B15774">
              <w:rPr>
                <w:szCs w:val="21"/>
              </w:rPr>
              <w:t>n</w:t>
            </w:r>
            <w:r w:rsidRPr="00B15774">
              <w:rPr>
                <w:szCs w:val="21"/>
              </w:rPr>
              <w:t>中不同的状态，</w:t>
            </w:r>
            <w:r w:rsidRPr="00B15774">
              <w:rPr>
                <w:szCs w:val="21"/>
              </w:rPr>
              <w:t>h(x</w:t>
            </w:r>
            <w:r w:rsidRPr="00B15774">
              <w:rPr>
                <w:szCs w:val="21"/>
                <w:vertAlign w:val="subscript"/>
              </w:rPr>
              <w:t>i</w:t>
            </w:r>
            <w:r w:rsidRPr="00B15774">
              <w:rPr>
                <w:szCs w:val="21"/>
              </w:rPr>
              <w:t>)</w:t>
            </w:r>
            <w:r w:rsidRPr="00B15774">
              <w:rPr>
                <w:szCs w:val="21"/>
              </w:rPr>
              <w:t>表示状态</w:t>
            </w:r>
            <w:r w:rsidRPr="00B15774">
              <w:rPr>
                <w:szCs w:val="21"/>
              </w:rPr>
              <w:t>x</w:t>
            </w:r>
            <w:r w:rsidRPr="00B15774">
              <w:rPr>
                <w:szCs w:val="21"/>
                <w:vertAlign w:val="subscript"/>
              </w:rPr>
              <w:t>i</w:t>
            </w:r>
            <w:r w:rsidRPr="00B15774">
              <w:rPr>
                <w:szCs w:val="21"/>
              </w:rPr>
              <w:t>的不确定性，即状态</w:t>
            </w:r>
            <w:r w:rsidRPr="00B15774">
              <w:rPr>
                <w:szCs w:val="21"/>
              </w:rPr>
              <w:t>x</w:t>
            </w:r>
            <w:r w:rsidRPr="00B15774">
              <w:rPr>
                <w:szCs w:val="21"/>
                <w:vertAlign w:val="subscript"/>
              </w:rPr>
              <w:t>i</w:t>
            </w:r>
            <w:r w:rsidRPr="00B15774">
              <w:rPr>
                <w:szCs w:val="21"/>
              </w:rPr>
              <w:t>所含的信息量。可以理解为，当某一信息描述的事件百分之百会发生，并没有减少人们对事件的任何不确定性，则该信息的信息量为零</w:t>
            </w:r>
            <w:r w:rsidRPr="00B15774">
              <w:rPr>
                <w:szCs w:val="21"/>
              </w:rPr>
              <w:t>;</w:t>
            </w:r>
            <w:r w:rsidR="00ED5EB4" w:rsidRPr="00B15774">
              <w:rPr>
                <w:szCs w:val="21"/>
              </w:rPr>
              <w:t>而某一信息描述的事件不可能发生，给人带来</w:t>
            </w:r>
            <w:r w:rsidRPr="00B15774">
              <w:rPr>
                <w:szCs w:val="21"/>
              </w:rPr>
              <w:t>几乎不可信的感受，则该信息带来的信息量为无穷大。</w:t>
            </w:r>
          </w:p>
          <w:p w:rsidR="00CB2A35" w:rsidRPr="00B15774" w:rsidRDefault="00780462" w:rsidP="00CB2A35">
            <w:pPr>
              <w:ind w:firstLine="420"/>
              <w:rPr>
                <w:szCs w:val="21"/>
              </w:rPr>
            </w:pPr>
            <w:r w:rsidRPr="00B15774">
              <w:rPr>
                <w:szCs w:val="21"/>
              </w:rPr>
              <w:t>用户在地点签到的行为本身是携</w:t>
            </w:r>
            <w:r w:rsidR="00ED5EB4" w:rsidRPr="00B15774">
              <w:rPr>
                <w:szCs w:val="21"/>
              </w:rPr>
              <w:t>带信息的，如果把用户看作信息论中的信源，则用户在不同地点签到可以</w:t>
            </w:r>
            <w:r w:rsidRPr="00B15774">
              <w:rPr>
                <w:szCs w:val="21"/>
              </w:rPr>
              <w:t>理解为信源的不同种状态，因此，可以从信息论的角度度量用户签到行为所产生的信息量。假设用户</w:t>
            </w:r>
            <w:r w:rsidRPr="00B15774">
              <w:rPr>
                <w:szCs w:val="21"/>
              </w:rPr>
              <w:t>u</w:t>
            </w:r>
            <w:r w:rsidRPr="00B15774">
              <w:rPr>
                <w:szCs w:val="21"/>
              </w:rPr>
              <w:t>一共在</w:t>
            </w:r>
            <w:r w:rsidRPr="00B15774">
              <w:rPr>
                <w:szCs w:val="21"/>
              </w:rPr>
              <w:t>r</w:t>
            </w:r>
            <w:r w:rsidRPr="00B15774">
              <w:rPr>
                <w:szCs w:val="21"/>
              </w:rPr>
              <w:t>个不同的地点签到，其签到地点集</w:t>
            </w:r>
            <w:r w:rsidRPr="00B15774">
              <w:rPr>
                <w:szCs w:val="21"/>
              </w:rPr>
              <w:t>L</w:t>
            </w:r>
            <w:r w:rsidRPr="00B15774">
              <w:rPr>
                <w:szCs w:val="21"/>
                <w:vertAlign w:val="subscript"/>
              </w:rPr>
              <w:t>u</w:t>
            </w:r>
            <w:r w:rsidRPr="00B15774">
              <w:rPr>
                <w:szCs w:val="21"/>
              </w:rPr>
              <w:t>={l</w:t>
            </w:r>
            <w:r w:rsidRPr="00B15774">
              <w:rPr>
                <w:szCs w:val="21"/>
                <w:vertAlign w:val="subscript"/>
              </w:rPr>
              <w:t>1,</w:t>
            </w:r>
            <w:r w:rsidRPr="00B15774">
              <w:rPr>
                <w:szCs w:val="21"/>
              </w:rPr>
              <w:t>l</w:t>
            </w:r>
            <w:r w:rsidRPr="00B15774">
              <w:rPr>
                <w:szCs w:val="21"/>
                <w:vertAlign w:val="subscript"/>
              </w:rPr>
              <w:t>2</w:t>
            </w:r>
            <w:r w:rsidRPr="00B15774">
              <w:rPr>
                <w:szCs w:val="21"/>
              </w:rPr>
              <w:t>,…,l</w:t>
            </w:r>
            <w:r w:rsidRPr="00B15774">
              <w:rPr>
                <w:szCs w:val="21"/>
                <w:vertAlign w:val="subscript"/>
              </w:rPr>
              <w:t>r</w:t>
            </w:r>
            <w:r w:rsidRPr="00B15774">
              <w:rPr>
                <w:szCs w:val="21"/>
              </w:rPr>
              <w:t>}</w:t>
            </w:r>
            <w:r w:rsidRPr="00B15774">
              <w:rPr>
                <w:szCs w:val="21"/>
              </w:rPr>
              <w:t>中，用户在每一地点上出现的概率记为</w:t>
            </w:r>
            <w:r w:rsidRPr="00B15774">
              <w:rPr>
                <w:szCs w:val="21"/>
              </w:rPr>
              <w:t>{Pr(l</w:t>
            </w:r>
            <w:r w:rsidRPr="00B15774">
              <w:rPr>
                <w:szCs w:val="21"/>
                <w:vertAlign w:val="subscript"/>
              </w:rPr>
              <w:t>1</w:t>
            </w:r>
            <w:r w:rsidRPr="00B15774">
              <w:rPr>
                <w:szCs w:val="21"/>
              </w:rPr>
              <w:t>),Pr(l</w:t>
            </w:r>
            <w:r w:rsidRPr="00B15774">
              <w:rPr>
                <w:szCs w:val="21"/>
                <w:vertAlign w:val="subscript"/>
              </w:rPr>
              <w:t>2</w:t>
            </w:r>
            <w:r w:rsidRPr="00B15774">
              <w:rPr>
                <w:szCs w:val="21"/>
              </w:rPr>
              <w:t>),…,Pr(l</w:t>
            </w:r>
            <w:r w:rsidRPr="00B15774">
              <w:rPr>
                <w:szCs w:val="21"/>
                <w:vertAlign w:val="subscript"/>
              </w:rPr>
              <w:t>r</w:t>
            </w:r>
            <w:r w:rsidRPr="00B15774">
              <w:rPr>
                <w:szCs w:val="21"/>
              </w:rPr>
              <w:t>)},</w:t>
            </w:r>
            <w:r w:rsidR="00CB2A35" w:rsidRPr="00B15774">
              <w:rPr>
                <w:szCs w:val="21"/>
              </w:rPr>
              <w:t>则用户在每一点的熵</w:t>
            </w:r>
            <w:r w:rsidR="00ED5EB4" w:rsidRPr="00B15774">
              <w:rPr>
                <w:szCs w:val="21"/>
              </w:rPr>
              <w:t>值</w:t>
            </w:r>
            <w:r w:rsidR="00CB2A35" w:rsidRPr="00B15774">
              <w:rPr>
                <w:szCs w:val="21"/>
              </w:rPr>
              <w:t>可以表示为：</w:t>
            </w:r>
          </w:p>
          <w:p w:rsidR="00CB2A35" w:rsidRPr="00B15774" w:rsidRDefault="00CB2A35" w:rsidP="00CB2A35">
            <w:pPr>
              <w:ind w:firstLine="420"/>
              <w:jc w:val="center"/>
              <w:rPr>
                <w:szCs w:val="21"/>
              </w:rPr>
            </w:pPr>
            <w:r w:rsidRPr="00B15774">
              <w:rPr>
                <w:position w:val="-10"/>
                <w:szCs w:val="21"/>
              </w:rPr>
              <w:object w:dxaOrig="2060" w:dyaOrig="360">
                <v:shape id="_x0000_i1029" type="#_x0000_t75" style="width:103pt;height:17.5pt" o:ole="">
                  <v:imagedata r:id="rId24" o:title=""/>
                </v:shape>
                <o:OLEObject Type="Embed" ProgID="Equation.3" ShapeID="_x0000_i1029" DrawAspect="Content" ObjectID="_1573372631" r:id="rId25"/>
              </w:object>
            </w:r>
          </w:p>
          <w:p w:rsidR="00CB2A35" w:rsidRPr="00B15774" w:rsidRDefault="00CB2A35" w:rsidP="00CB2A35">
            <w:pPr>
              <w:ind w:firstLine="420"/>
              <w:rPr>
                <w:szCs w:val="21"/>
              </w:rPr>
            </w:pPr>
            <w:r w:rsidRPr="00B15774">
              <w:rPr>
                <w:szCs w:val="21"/>
              </w:rPr>
              <w:t>其中</w:t>
            </w:r>
            <w:r w:rsidRPr="00B15774">
              <w:rPr>
                <w:szCs w:val="21"/>
              </w:rPr>
              <w:t>h(l</w:t>
            </w:r>
            <w:r w:rsidRPr="00B15774">
              <w:rPr>
                <w:szCs w:val="21"/>
                <w:vertAlign w:val="subscript"/>
              </w:rPr>
              <w:t>i</w:t>
            </w:r>
            <w:r w:rsidRPr="00B15774">
              <w:rPr>
                <w:szCs w:val="21"/>
              </w:rPr>
              <w:t>)</w:t>
            </w:r>
            <w:r w:rsidRPr="00B15774">
              <w:rPr>
                <w:szCs w:val="21"/>
              </w:rPr>
              <w:t>表示用户在地点</w:t>
            </w:r>
            <w:r w:rsidRPr="00B15774">
              <w:rPr>
                <w:szCs w:val="21"/>
              </w:rPr>
              <w:t>l</w:t>
            </w:r>
            <w:r w:rsidRPr="00B15774">
              <w:rPr>
                <w:szCs w:val="21"/>
                <w:vertAlign w:val="subscript"/>
              </w:rPr>
              <w:t>i</w:t>
            </w:r>
            <w:r w:rsidRPr="00B15774">
              <w:rPr>
                <w:szCs w:val="21"/>
              </w:rPr>
              <w:t>(i=1,2,…,r)</w:t>
            </w:r>
            <w:r w:rsidRPr="00B15774">
              <w:rPr>
                <w:szCs w:val="21"/>
              </w:rPr>
              <w:t>签到的这个状态产生的熵</w:t>
            </w:r>
            <w:r w:rsidR="00ED5EB4" w:rsidRPr="00B15774">
              <w:rPr>
                <w:szCs w:val="21"/>
              </w:rPr>
              <w:t>值</w:t>
            </w:r>
            <w:r w:rsidRPr="00B15774">
              <w:rPr>
                <w:szCs w:val="21"/>
              </w:rPr>
              <w:t>；</w:t>
            </w:r>
            <w:r w:rsidRPr="00B15774">
              <w:rPr>
                <w:szCs w:val="21"/>
              </w:rPr>
              <w:t>Pr</w:t>
            </w:r>
            <w:r w:rsidRPr="00B15774">
              <w:rPr>
                <w:szCs w:val="21"/>
              </w:rPr>
              <w:t>（</w:t>
            </w:r>
            <w:r w:rsidRPr="00B15774">
              <w:rPr>
                <w:szCs w:val="21"/>
              </w:rPr>
              <w:t>l</w:t>
            </w:r>
            <w:r w:rsidRPr="00B15774">
              <w:rPr>
                <w:szCs w:val="21"/>
                <w:vertAlign w:val="subscript"/>
              </w:rPr>
              <w:t>i</w:t>
            </w:r>
            <w:r w:rsidRPr="00B15774">
              <w:rPr>
                <w:szCs w:val="21"/>
              </w:rPr>
              <w:t>）表示用户在地点</w:t>
            </w:r>
            <w:r w:rsidRPr="00B15774">
              <w:rPr>
                <w:szCs w:val="21"/>
              </w:rPr>
              <w:t>l</w:t>
            </w:r>
            <w:r w:rsidRPr="00B15774">
              <w:rPr>
                <w:szCs w:val="21"/>
                <w:vertAlign w:val="subscript"/>
              </w:rPr>
              <w:t>i</w:t>
            </w:r>
            <w:r w:rsidRPr="00B15774">
              <w:rPr>
                <w:szCs w:val="21"/>
              </w:rPr>
              <w:t>签</w:t>
            </w:r>
            <w:r w:rsidRPr="00B15774">
              <w:rPr>
                <w:szCs w:val="21"/>
              </w:rPr>
              <w:lastRenderedPageBreak/>
              <w:t>到的概率。将用户</w:t>
            </w:r>
            <w:r w:rsidR="00ED5EB4" w:rsidRPr="00B15774">
              <w:rPr>
                <w:szCs w:val="21"/>
              </w:rPr>
              <w:t>看作</w:t>
            </w:r>
            <w:r w:rsidRPr="00B15774">
              <w:rPr>
                <w:szCs w:val="21"/>
              </w:rPr>
              <w:t>是信息论中的信源，则不确定性即为用户本身的信息熵，表示为：</w:t>
            </w:r>
          </w:p>
          <w:p w:rsidR="00CB2A35" w:rsidRPr="00B15774" w:rsidRDefault="0052495B" w:rsidP="00CB2A35">
            <w:pPr>
              <w:ind w:firstLine="420"/>
              <w:jc w:val="center"/>
              <w:rPr>
                <w:szCs w:val="21"/>
              </w:rPr>
            </w:pPr>
            <w:r w:rsidRPr="00B15774">
              <w:rPr>
                <w:position w:val="-14"/>
                <w:szCs w:val="21"/>
              </w:rPr>
              <w:object w:dxaOrig="5380" w:dyaOrig="460">
                <v:shape id="_x0000_i1030" type="#_x0000_t75" style="width:270pt;height:23pt" o:ole="">
                  <v:imagedata r:id="rId26" o:title=""/>
                </v:shape>
                <o:OLEObject Type="Embed" ProgID="Equation.3" ShapeID="_x0000_i1030" DrawAspect="Content" ObjectID="_1573372632" r:id="rId27"/>
              </w:object>
            </w:r>
          </w:p>
          <w:p w:rsidR="0052495B" w:rsidRPr="00B15774" w:rsidRDefault="0052495B" w:rsidP="0052495B">
            <w:pPr>
              <w:ind w:firstLine="420"/>
              <w:rPr>
                <w:szCs w:val="21"/>
              </w:rPr>
            </w:pPr>
            <w:r w:rsidRPr="00B15774">
              <w:rPr>
                <w:szCs w:val="21"/>
              </w:rPr>
              <w:t>其中</w:t>
            </w:r>
            <w:r w:rsidRPr="00B15774">
              <w:rPr>
                <w:szCs w:val="21"/>
              </w:rPr>
              <w:t>Hu</w:t>
            </w:r>
            <w:r w:rsidRPr="00B15774">
              <w:rPr>
                <w:szCs w:val="21"/>
              </w:rPr>
              <w:t>表示用户</w:t>
            </w:r>
            <w:r w:rsidRPr="00B15774">
              <w:rPr>
                <w:szCs w:val="21"/>
              </w:rPr>
              <w:t>u</w:t>
            </w:r>
            <w:r w:rsidRPr="00B15774">
              <w:rPr>
                <w:szCs w:val="21"/>
              </w:rPr>
              <w:t>的信息熵，代表用户</w:t>
            </w:r>
            <w:r w:rsidRPr="00B15774">
              <w:rPr>
                <w:szCs w:val="21"/>
              </w:rPr>
              <w:t>u</w:t>
            </w:r>
            <w:r w:rsidRPr="00B15774">
              <w:rPr>
                <w:szCs w:val="21"/>
              </w:rPr>
              <w:t>签到的随机性。对于用户签到集</w:t>
            </w:r>
            <w:r w:rsidRPr="00B15774">
              <w:rPr>
                <w:szCs w:val="21"/>
              </w:rPr>
              <w:t>Lu</w:t>
            </w:r>
            <w:r w:rsidRPr="00B15774">
              <w:rPr>
                <w:szCs w:val="21"/>
              </w:rPr>
              <w:t>中的每一地点，定义地点的信息熵如下：</w:t>
            </w:r>
          </w:p>
          <w:p w:rsidR="0052495B" w:rsidRPr="00B15774" w:rsidRDefault="00D11581" w:rsidP="00D11581">
            <w:pPr>
              <w:ind w:firstLine="420"/>
              <w:jc w:val="center"/>
              <w:rPr>
                <w:szCs w:val="21"/>
              </w:rPr>
            </w:pPr>
            <w:r w:rsidRPr="00B15774">
              <w:rPr>
                <w:position w:val="-40"/>
                <w:szCs w:val="21"/>
              </w:rPr>
              <w:object w:dxaOrig="4959" w:dyaOrig="800">
                <v:shape id="_x0000_i1031" type="#_x0000_t75" style="width:247.5pt;height:40pt" o:ole="">
                  <v:imagedata r:id="rId28" o:title=""/>
                </v:shape>
                <o:OLEObject Type="Embed" ProgID="Equation.3" ShapeID="_x0000_i1031" DrawAspect="Content" ObjectID="_1573372633" r:id="rId29"/>
              </w:object>
            </w:r>
          </w:p>
          <w:p w:rsidR="0030247D" w:rsidRPr="00B15774" w:rsidRDefault="00D11581" w:rsidP="0030247D">
            <w:pPr>
              <w:ind w:firstLine="420"/>
              <w:rPr>
                <w:szCs w:val="21"/>
              </w:rPr>
            </w:pPr>
            <w:r w:rsidRPr="00B15774">
              <w:rPr>
                <w:szCs w:val="21"/>
              </w:rPr>
              <w:t>其中</w:t>
            </w:r>
            <w:r w:rsidRPr="00B15774">
              <w:rPr>
                <w:position w:val="-10"/>
                <w:szCs w:val="21"/>
              </w:rPr>
              <w:object w:dxaOrig="920" w:dyaOrig="340">
                <v:shape id="_x0000_i1032" type="#_x0000_t75" style="width:46pt;height:17pt" o:ole="">
                  <v:imagedata r:id="rId30" o:title=""/>
                </v:shape>
                <o:OLEObject Type="Embed" ProgID="Equation.3" ShapeID="_x0000_i1032" DrawAspect="Content" ObjectID="_1573372634" r:id="rId31"/>
              </w:object>
            </w:r>
            <w:r w:rsidRPr="00B15774">
              <w:rPr>
                <w:szCs w:val="21"/>
              </w:rPr>
              <w:t>表示地点</w:t>
            </w:r>
            <w:r w:rsidRPr="00B15774">
              <w:rPr>
                <w:szCs w:val="21"/>
              </w:rPr>
              <w:t>l</w:t>
            </w:r>
            <w:r w:rsidRPr="00B15774">
              <w:rPr>
                <w:szCs w:val="21"/>
                <w:vertAlign w:val="subscript"/>
              </w:rPr>
              <w:t>i</w:t>
            </w:r>
            <w:r w:rsidRPr="00B15774">
              <w:rPr>
                <w:szCs w:val="21"/>
              </w:rPr>
              <w:t>对用户</w:t>
            </w:r>
            <w:r w:rsidRPr="00B15774">
              <w:rPr>
                <w:szCs w:val="21"/>
              </w:rPr>
              <w:t>u</w:t>
            </w:r>
            <w:r w:rsidRPr="00B15774">
              <w:rPr>
                <w:szCs w:val="21"/>
              </w:rPr>
              <w:t>的地点信息熵。特别的，对于用户未签到的地点</w:t>
            </w:r>
            <w:r w:rsidR="00ED5EB4" w:rsidRPr="00B15774">
              <w:rPr>
                <w:szCs w:val="21"/>
              </w:rPr>
              <w:t>j</w:t>
            </w:r>
            <w:r w:rsidR="00ED5EB4" w:rsidRPr="00B15774">
              <w:rPr>
                <w:szCs w:val="21"/>
              </w:rPr>
              <w:t>，</w:t>
            </w:r>
            <w:r w:rsidRPr="00B15774">
              <w:rPr>
                <w:szCs w:val="21"/>
              </w:rPr>
              <w:t>Pr</w:t>
            </w:r>
            <w:r w:rsidRPr="00B15774">
              <w:rPr>
                <w:szCs w:val="21"/>
              </w:rPr>
              <w:t>（</w:t>
            </w:r>
            <w:r w:rsidRPr="00B15774">
              <w:rPr>
                <w:szCs w:val="21"/>
              </w:rPr>
              <w:t>I</w:t>
            </w:r>
            <w:r w:rsidRPr="00B15774">
              <w:rPr>
                <w:szCs w:val="21"/>
                <w:vertAlign w:val="subscript"/>
              </w:rPr>
              <w:t>j</w:t>
            </w:r>
            <w:r w:rsidRPr="00B15774">
              <w:rPr>
                <w:szCs w:val="21"/>
              </w:rPr>
              <w:t>）</w:t>
            </w:r>
            <w:r w:rsidRPr="00B15774">
              <w:rPr>
                <w:szCs w:val="21"/>
              </w:rPr>
              <w:t>=0,</w:t>
            </w:r>
            <w:r w:rsidRPr="00B15774">
              <w:rPr>
                <w:szCs w:val="21"/>
              </w:rPr>
              <w:t>故</w:t>
            </w:r>
            <w:r w:rsidRPr="00B15774">
              <w:rPr>
                <w:position w:val="-10"/>
                <w:szCs w:val="21"/>
              </w:rPr>
              <w:object w:dxaOrig="920" w:dyaOrig="340">
                <v:shape id="_x0000_i1033" type="#_x0000_t75" style="width:46pt;height:17pt" o:ole="">
                  <v:imagedata r:id="rId30" o:title=""/>
                </v:shape>
                <o:OLEObject Type="Embed" ProgID="Equation.3" ShapeID="_x0000_i1033" DrawAspect="Content" ObjectID="_1573372635" r:id="rId32"/>
              </w:object>
            </w:r>
            <w:r w:rsidRPr="00B15774">
              <w:rPr>
                <w:szCs w:val="21"/>
              </w:rPr>
              <w:t>=0</w:t>
            </w:r>
            <w:r w:rsidRPr="00B15774">
              <w:rPr>
                <w:szCs w:val="21"/>
              </w:rPr>
              <w:t>，意味着该地点对用户的信息熵也为</w:t>
            </w:r>
            <w:r w:rsidRPr="00B15774">
              <w:rPr>
                <w:szCs w:val="21"/>
              </w:rPr>
              <w:t>0</w:t>
            </w:r>
            <w:r w:rsidRPr="00B15774">
              <w:rPr>
                <w:szCs w:val="21"/>
              </w:rPr>
              <w:t>。用户的签到行为可以表示为一个</w:t>
            </w:r>
            <w:r w:rsidRPr="00B15774">
              <w:rPr>
                <w:szCs w:val="21"/>
              </w:rPr>
              <w:t>“</w:t>
            </w:r>
            <w:r w:rsidRPr="00B15774">
              <w:rPr>
                <w:szCs w:val="21"/>
              </w:rPr>
              <w:t>签到信息向量</w:t>
            </w:r>
            <w:r w:rsidRPr="00B15774">
              <w:rPr>
                <w:szCs w:val="21"/>
              </w:rPr>
              <w:t>”</w:t>
            </w:r>
            <w:r w:rsidRPr="00B15774">
              <w:rPr>
                <w:szCs w:val="21"/>
              </w:rPr>
              <w:t>：</w:t>
            </w:r>
            <w:r w:rsidR="0030247D" w:rsidRPr="00B15774">
              <w:rPr>
                <w:position w:val="-10"/>
                <w:szCs w:val="21"/>
              </w:rPr>
              <w:object w:dxaOrig="4520" w:dyaOrig="420">
                <v:shape id="_x0000_i1034" type="#_x0000_t75" style="width:225.5pt;height:21pt" o:ole="">
                  <v:imagedata r:id="rId33" o:title=""/>
                </v:shape>
                <o:OLEObject Type="Embed" ProgID="Equation.3" ShapeID="_x0000_i1034" DrawAspect="Content" ObjectID="_1573372636" r:id="rId34"/>
              </w:object>
            </w:r>
            <w:r w:rsidRPr="00B15774">
              <w:rPr>
                <w:szCs w:val="21"/>
              </w:rPr>
              <w:t>,</w:t>
            </w:r>
            <w:r w:rsidRPr="00B15774">
              <w:rPr>
                <w:szCs w:val="21"/>
              </w:rPr>
              <w:t>为后续计算表达式方便，将其简记为</w:t>
            </w:r>
            <w:r w:rsidR="0030247D" w:rsidRPr="00B15774">
              <w:rPr>
                <w:szCs w:val="21"/>
              </w:rPr>
              <w:t>：</w:t>
            </w:r>
            <w:r w:rsidR="0030247D" w:rsidRPr="00B15774">
              <w:rPr>
                <w:position w:val="-8"/>
                <w:szCs w:val="21"/>
              </w:rPr>
              <w:object w:dxaOrig="2680" w:dyaOrig="400">
                <v:shape id="_x0000_i1035" type="#_x0000_t75" style="width:134.5pt;height:20.5pt" o:ole="">
                  <v:imagedata r:id="rId35" o:title=""/>
                </v:shape>
                <o:OLEObject Type="Embed" ProgID="Equation.3" ShapeID="_x0000_i1035" DrawAspect="Content" ObjectID="_1573372637" r:id="rId36"/>
              </w:object>
            </w:r>
            <w:r w:rsidR="0030247D" w:rsidRPr="00B15774">
              <w:rPr>
                <w:szCs w:val="21"/>
              </w:rPr>
              <w:t>，</w:t>
            </w:r>
            <w:r w:rsidR="0030247D" w:rsidRPr="00B15774">
              <w:rPr>
                <w:szCs w:val="21"/>
              </w:rPr>
              <w:t>H</w:t>
            </w:r>
            <w:r w:rsidR="0030247D" w:rsidRPr="00B15774">
              <w:rPr>
                <w:szCs w:val="21"/>
                <w:vertAlign w:val="subscript"/>
              </w:rPr>
              <w:t>ui</w:t>
            </w:r>
            <w:r w:rsidR="0030247D" w:rsidRPr="00B15774">
              <w:rPr>
                <w:szCs w:val="21"/>
              </w:rPr>
              <w:t>表示地点</w:t>
            </w:r>
            <w:r w:rsidR="0030247D" w:rsidRPr="00B15774">
              <w:rPr>
                <w:szCs w:val="21"/>
              </w:rPr>
              <w:t>l</w:t>
            </w:r>
            <w:r w:rsidR="0030247D" w:rsidRPr="00B15774">
              <w:rPr>
                <w:szCs w:val="21"/>
                <w:vertAlign w:val="subscript"/>
              </w:rPr>
              <w:t>i</w:t>
            </w:r>
            <w:r w:rsidR="0030247D" w:rsidRPr="00B15774">
              <w:rPr>
                <w:szCs w:val="21"/>
              </w:rPr>
              <w:t>对用户</w:t>
            </w:r>
            <w:r w:rsidR="0030247D" w:rsidRPr="00B15774">
              <w:rPr>
                <w:szCs w:val="21"/>
              </w:rPr>
              <w:t>u</w:t>
            </w:r>
            <w:r w:rsidR="0030247D" w:rsidRPr="00B15774">
              <w:rPr>
                <w:szCs w:val="21"/>
              </w:rPr>
              <w:t>的地点信息熵。</w:t>
            </w:r>
          </w:p>
          <w:p w:rsidR="00D11581" w:rsidRPr="00B15774" w:rsidRDefault="00367B7D" w:rsidP="0030247D">
            <w:pPr>
              <w:ind w:firstLine="420"/>
              <w:rPr>
                <w:szCs w:val="21"/>
              </w:rPr>
            </w:pPr>
            <w:r w:rsidRPr="00B15774">
              <w:rPr>
                <w:szCs w:val="21"/>
              </w:rPr>
              <w:t>每个地点对于不同用户来说重要程度是不一样的，地点信息熵</w:t>
            </w:r>
            <w:r w:rsidR="0030247D" w:rsidRPr="00B15774">
              <w:rPr>
                <w:szCs w:val="21"/>
              </w:rPr>
              <w:t>表明该地点为用户签到偏好带来的信息量，可看作是一种兴趣权重。若两个用户对于很多地点持有相近的兴趣权</w:t>
            </w:r>
            <w:r w:rsidRPr="00B15774">
              <w:rPr>
                <w:szCs w:val="21"/>
              </w:rPr>
              <w:t>重，则可认为他们对地点的兴趣是相似的。因此，通过计算用地点信息熵</w:t>
            </w:r>
            <w:r w:rsidR="00F62B14" w:rsidRPr="00B15774">
              <w:rPr>
                <w:szCs w:val="21"/>
              </w:rPr>
              <w:t>所表示成的签到信息向量间的相似性，可以</w:t>
            </w:r>
            <w:r w:rsidR="0030247D" w:rsidRPr="00B15774">
              <w:rPr>
                <w:szCs w:val="21"/>
              </w:rPr>
              <w:t>反映用户兴趣的相似性，计算时选用经典的余弦相似性：</w:t>
            </w:r>
          </w:p>
          <w:p w:rsidR="0030247D" w:rsidRPr="00B15774" w:rsidRDefault="001E039A" w:rsidP="00DE5E99">
            <w:pPr>
              <w:ind w:firstLine="420"/>
              <w:jc w:val="center"/>
              <w:rPr>
                <w:szCs w:val="21"/>
              </w:rPr>
            </w:pPr>
            <w:r w:rsidRPr="00B15774">
              <w:rPr>
                <w:position w:val="-48"/>
                <w:szCs w:val="21"/>
              </w:rPr>
              <w:object w:dxaOrig="6360" w:dyaOrig="980">
                <v:shape id="_x0000_i1036" type="#_x0000_t75" style="width:318pt;height:49pt" o:ole="">
                  <v:imagedata r:id="rId37" o:title=""/>
                </v:shape>
                <o:OLEObject Type="Embed" ProgID="Equation.3" ShapeID="_x0000_i1036" DrawAspect="Content" ObjectID="_1573372638" r:id="rId38"/>
              </w:object>
            </w:r>
          </w:p>
          <w:p w:rsidR="001E039A" w:rsidRPr="00B15774" w:rsidRDefault="001E039A" w:rsidP="0030247D">
            <w:pPr>
              <w:ind w:firstLine="420"/>
              <w:rPr>
                <w:szCs w:val="21"/>
              </w:rPr>
            </w:pPr>
            <w:r w:rsidRPr="00B15774">
              <w:rPr>
                <w:szCs w:val="21"/>
              </w:rPr>
              <w:t>其中，</w:t>
            </w:r>
            <w:r w:rsidRPr="00B15774">
              <w:rPr>
                <w:szCs w:val="21"/>
              </w:rPr>
              <w:t>S</w:t>
            </w:r>
            <w:r w:rsidRPr="00B15774">
              <w:rPr>
                <w:szCs w:val="21"/>
              </w:rPr>
              <w:t>（</w:t>
            </w:r>
            <w:r w:rsidRPr="00B15774">
              <w:rPr>
                <w:szCs w:val="21"/>
              </w:rPr>
              <w:t>u</w:t>
            </w:r>
            <w:r w:rsidRPr="00B15774">
              <w:rPr>
                <w:szCs w:val="21"/>
              </w:rPr>
              <w:t>，</w:t>
            </w:r>
            <w:r w:rsidRPr="00B15774">
              <w:rPr>
                <w:szCs w:val="21"/>
              </w:rPr>
              <w:t>v</w:t>
            </w:r>
            <w:r w:rsidRPr="00B15774">
              <w:rPr>
                <w:szCs w:val="21"/>
              </w:rPr>
              <w:t>）为用户</w:t>
            </w:r>
            <w:r w:rsidRPr="00B15774">
              <w:rPr>
                <w:szCs w:val="21"/>
              </w:rPr>
              <w:t>u</w:t>
            </w:r>
            <w:r w:rsidRPr="00B15774">
              <w:rPr>
                <w:szCs w:val="21"/>
              </w:rPr>
              <w:t>和用户</w:t>
            </w:r>
            <w:r w:rsidRPr="00B15774">
              <w:rPr>
                <w:szCs w:val="21"/>
              </w:rPr>
              <w:t>v</w:t>
            </w:r>
            <w:r w:rsidRPr="00B15774">
              <w:rPr>
                <w:szCs w:val="21"/>
              </w:rPr>
              <w:t>的相似性；</w:t>
            </w:r>
            <w:r w:rsidRPr="00B15774">
              <w:rPr>
                <w:position w:val="-4"/>
                <w:szCs w:val="21"/>
              </w:rPr>
              <w:object w:dxaOrig="340" w:dyaOrig="360">
                <v:shape id="_x0000_i1037" type="#_x0000_t75" style="width:17pt;height:17.5pt" o:ole="">
                  <v:imagedata r:id="rId39" o:title=""/>
                </v:shape>
                <o:OLEObject Type="Embed" ProgID="Equation.3" ShapeID="_x0000_i1037" DrawAspect="Content" ObjectID="_1573372639" r:id="rId40"/>
              </w:object>
            </w:r>
            <w:r w:rsidRPr="00B15774">
              <w:rPr>
                <w:szCs w:val="21"/>
              </w:rPr>
              <w:t>和</w:t>
            </w:r>
            <w:r w:rsidRPr="00B15774">
              <w:rPr>
                <w:position w:val="-4"/>
                <w:szCs w:val="21"/>
              </w:rPr>
              <w:object w:dxaOrig="360" w:dyaOrig="360">
                <v:shape id="_x0000_i1038" type="#_x0000_t75" style="width:17.5pt;height:17.5pt" o:ole="">
                  <v:imagedata r:id="rId41" o:title=""/>
                </v:shape>
                <o:OLEObject Type="Embed" ProgID="Equation.3" ShapeID="_x0000_i1038" DrawAspect="Content" ObjectID="_1573372640" r:id="rId42"/>
              </w:object>
            </w:r>
            <w:r w:rsidRPr="00B15774">
              <w:rPr>
                <w:szCs w:val="21"/>
              </w:rPr>
              <w:t>分别表示用户</w:t>
            </w:r>
            <w:r w:rsidRPr="00B15774">
              <w:rPr>
                <w:szCs w:val="21"/>
              </w:rPr>
              <w:t>u</w:t>
            </w:r>
            <w:r w:rsidRPr="00B15774">
              <w:rPr>
                <w:szCs w:val="21"/>
              </w:rPr>
              <w:t>和用户</w:t>
            </w:r>
            <w:r w:rsidRPr="00B15774">
              <w:rPr>
                <w:szCs w:val="21"/>
              </w:rPr>
              <w:t>v</w:t>
            </w:r>
            <w:r w:rsidRPr="00B15774">
              <w:rPr>
                <w:szCs w:val="21"/>
              </w:rPr>
              <w:t>的签到信息向量；</w:t>
            </w:r>
            <w:r w:rsidRPr="00B15774">
              <w:rPr>
                <w:szCs w:val="21"/>
              </w:rPr>
              <w:t>n</w:t>
            </w:r>
            <w:r w:rsidRPr="00B15774">
              <w:rPr>
                <w:szCs w:val="21"/>
              </w:rPr>
              <w:t>为</w:t>
            </w:r>
            <w:r w:rsidRPr="00B15774">
              <w:rPr>
                <w:szCs w:val="21"/>
              </w:rPr>
              <w:t>LBSN</w:t>
            </w:r>
            <w:r w:rsidRPr="00B15774">
              <w:rPr>
                <w:szCs w:val="21"/>
              </w:rPr>
              <w:t>中地点总数；</w:t>
            </w:r>
            <w:r w:rsidRPr="00B15774">
              <w:rPr>
                <w:position w:val="-4"/>
                <w:szCs w:val="21"/>
              </w:rPr>
              <w:object w:dxaOrig="340" w:dyaOrig="260">
                <v:shape id="_x0000_i1039" type="#_x0000_t75" style="width:17pt;height:13.5pt" o:ole="">
                  <v:imagedata r:id="rId43" o:title=""/>
                </v:shape>
                <o:OLEObject Type="Embed" ProgID="Equation.3" ShapeID="_x0000_i1039" DrawAspect="Content" ObjectID="_1573372641" r:id="rId44"/>
              </w:object>
            </w:r>
            <w:r w:rsidRPr="00B15774">
              <w:rPr>
                <w:szCs w:val="21"/>
              </w:rPr>
              <w:t>和</w:t>
            </w:r>
            <w:r w:rsidRPr="00B15774">
              <w:rPr>
                <w:position w:val="-4"/>
                <w:szCs w:val="21"/>
              </w:rPr>
              <w:object w:dxaOrig="340" w:dyaOrig="260">
                <v:shape id="_x0000_i1040" type="#_x0000_t75" style="width:17pt;height:13.5pt" o:ole="">
                  <v:imagedata r:id="rId45" o:title=""/>
                </v:shape>
                <o:OLEObject Type="Embed" ProgID="Equation.3" ShapeID="_x0000_i1040" DrawAspect="Content" ObjectID="_1573372642" r:id="rId46"/>
              </w:object>
            </w:r>
            <w:r w:rsidRPr="00B15774">
              <w:rPr>
                <w:szCs w:val="21"/>
              </w:rPr>
              <w:t>分别表示地点</w:t>
            </w:r>
            <w:r w:rsidRPr="00B15774">
              <w:rPr>
                <w:szCs w:val="21"/>
              </w:rPr>
              <w:t>l</w:t>
            </w:r>
            <w:r w:rsidRPr="00B15774">
              <w:rPr>
                <w:szCs w:val="21"/>
                <w:vertAlign w:val="subscript"/>
              </w:rPr>
              <w:t>i</w:t>
            </w:r>
            <w:r w:rsidRPr="00B15774">
              <w:rPr>
                <w:szCs w:val="21"/>
              </w:rPr>
              <w:t>对用户</w:t>
            </w:r>
            <w:r w:rsidRPr="00B15774">
              <w:rPr>
                <w:szCs w:val="21"/>
              </w:rPr>
              <w:t>u</w:t>
            </w:r>
            <w:r w:rsidRPr="00B15774">
              <w:rPr>
                <w:szCs w:val="21"/>
              </w:rPr>
              <w:t>和用户</w:t>
            </w:r>
            <w:r w:rsidRPr="00B15774">
              <w:rPr>
                <w:szCs w:val="21"/>
              </w:rPr>
              <w:t>v</w:t>
            </w:r>
            <w:r w:rsidRPr="00B15774">
              <w:rPr>
                <w:szCs w:val="21"/>
              </w:rPr>
              <w:t>的信息熵。</w:t>
            </w:r>
          </w:p>
          <w:p w:rsidR="00F11AC3" w:rsidRPr="00B15774" w:rsidRDefault="00F11AC3" w:rsidP="0030247D">
            <w:pPr>
              <w:ind w:firstLine="420"/>
              <w:rPr>
                <w:szCs w:val="21"/>
              </w:rPr>
            </w:pPr>
            <w:r w:rsidRPr="00B15774">
              <w:rPr>
                <w:szCs w:val="21"/>
              </w:rPr>
              <w:t>选取与目标用户</w:t>
            </w:r>
            <w:r w:rsidRPr="00B15774">
              <w:rPr>
                <w:szCs w:val="21"/>
              </w:rPr>
              <w:t>u</w:t>
            </w:r>
            <w:r w:rsidRPr="00B15774">
              <w:rPr>
                <w:szCs w:val="21"/>
              </w:rPr>
              <w:t>相似性最大的前</w:t>
            </w:r>
            <w:r w:rsidRPr="00B15774">
              <w:rPr>
                <w:szCs w:val="21"/>
              </w:rPr>
              <w:t>n</w:t>
            </w:r>
            <w:r w:rsidRPr="00B15774">
              <w:rPr>
                <w:szCs w:val="21"/>
              </w:rPr>
              <w:t>个用户作为目标用户的最近邻集合</w:t>
            </w:r>
            <w:r w:rsidRPr="00B15774">
              <w:rPr>
                <w:szCs w:val="21"/>
              </w:rPr>
              <w:t>N</w:t>
            </w:r>
            <w:r w:rsidRPr="00B15774">
              <w:rPr>
                <w:szCs w:val="21"/>
              </w:rPr>
              <w:t>，将最近邻集合中所有</w:t>
            </w:r>
            <w:r w:rsidR="00EF479E" w:rsidRPr="00B15774">
              <w:rPr>
                <w:szCs w:val="21"/>
              </w:rPr>
              <w:t>签到地点中目标用户</w:t>
            </w:r>
            <w:r w:rsidR="00EF479E" w:rsidRPr="00B15774">
              <w:rPr>
                <w:szCs w:val="21"/>
              </w:rPr>
              <w:t>u</w:t>
            </w:r>
            <w:r w:rsidR="00EF479E" w:rsidRPr="00B15774">
              <w:rPr>
                <w:szCs w:val="21"/>
              </w:rPr>
              <w:t>未签到的地点作为地点集</w:t>
            </w:r>
            <w:r w:rsidR="00EF479E" w:rsidRPr="00B15774">
              <w:rPr>
                <w:szCs w:val="21"/>
              </w:rPr>
              <w:t>L</w:t>
            </w:r>
            <w:r w:rsidR="00EF479E" w:rsidRPr="00B15774">
              <w:rPr>
                <w:szCs w:val="21"/>
                <w:vertAlign w:val="subscript"/>
              </w:rPr>
              <w:t>N</w:t>
            </w:r>
            <w:r w:rsidR="00EF479E" w:rsidRPr="00B15774">
              <w:rPr>
                <w:szCs w:val="21"/>
              </w:rPr>
              <w:t>,</w:t>
            </w:r>
            <w:r w:rsidR="00EF479E" w:rsidRPr="00B15774">
              <w:rPr>
                <w:szCs w:val="21"/>
              </w:rPr>
              <w:t>对</w:t>
            </w:r>
            <w:r w:rsidR="00EF479E" w:rsidRPr="00B15774">
              <w:rPr>
                <w:szCs w:val="21"/>
              </w:rPr>
              <w:t>L</w:t>
            </w:r>
            <w:r w:rsidR="00EF479E" w:rsidRPr="00B15774">
              <w:rPr>
                <w:szCs w:val="21"/>
                <w:vertAlign w:val="subscript"/>
              </w:rPr>
              <w:t>N</w:t>
            </w:r>
            <w:r w:rsidR="00EF479E" w:rsidRPr="00B15774">
              <w:rPr>
                <w:szCs w:val="21"/>
              </w:rPr>
              <w:t>中每一个地点计算推荐值</w:t>
            </w:r>
            <w:r w:rsidR="00EF479E" w:rsidRPr="00B15774">
              <w:rPr>
                <w:szCs w:val="21"/>
              </w:rPr>
              <w:t>IR</w:t>
            </w:r>
            <w:r w:rsidR="00EF479E" w:rsidRPr="00B15774">
              <w:rPr>
                <w:szCs w:val="21"/>
              </w:rPr>
              <w:t>：</w:t>
            </w:r>
          </w:p>
          <w:p w:rsidR="00EF479E" w:rsidRPr="00B15774" w:rsidRDefault="005041C1" w:rsidP="00EF479E">
            <w:pPr>
              <w:ind w:firstLine="420"/>
              <w:jc w:val="center"/>
              <w:rPr>
                <w:szCs w:val="21"/>
              </w:rPr>
            </w:pPr>
            <w:r w:rsidRPr="00B15774">
              <w:rPr>
                <w:position w:val="-40"/>
                <w:szCs w:val="21"/>
              </w:rPr>
              <w:object w:dxaOrig="2260" w:dyaOrig="920">
                <v:shape id="_x0000_i1041" type="#_x0000_t75" style="width:113pt;height:46pt" o:ole="">
                  <v:imagedata r:id="rId47" o:title=""/>
                </v:shape>
                <o:OLEObject Type="Embed" ProgID="Equation.3" ShapeID="_x0000_i1041" DrawAspect="Content" ObjectID="_1573372643" r:id="rId48"/>
              </w:object>
            </w:r>
          </w:p>
          <w:p w:rsidR="00EF479E" w:rsidRPr="00B15774" w:rsidRDefault="00EF479E" w:rsidP="00EF479E">
            <w:pPr>
              <w:ind w:firstLine="420"/>
              <w:rPr>
                <w:szCs w:val="21"/>
              </w:rPr>
            </w:pPr>
            <w:r w:rsidRPr="00B15774">
              <w:rPr>
                <w:szCs w:val="21"/>
              </w:rPr>
              <w:t>其中，</w:t>
            </w:r>
            <w:r w:rsidRPr="00B15774">
              <w:rPr>
                <w:szCs w:val="21"/>
              </w:rPr>
              <w:t>Suv</w:t>
            </w:r>
            <w:r w:rsidRPr="00B15774">
              <w:rPr>
                <w:szCs w:val="21"/>
              </w:rPr>
              <w:t>为最近邻用户</w:t>
            </w:r>
            <w:r w:rsidRPr="00B15774">
              <w:rPr>
                <w:szCs w:val="21"/>
              </w:rPr>
              <w:t>v</w:t>
            </w:r>
            <w:r w:rsidRPr="00B15774">
              <w:rPr>
                <w:szCs w:val="21"/>
              </w:rPr>
              <w:t>和目标用户</w:t>
            </w:r>
            <w:r w:rsidRPr="00B15774">
              <w:rPr>
                <w:szCs w:val="21"/>
              </w:rPr>
              <w:t>u</w:t>
            </w:r>
            <w:r w:rsidRPr="00B15774">
              <w:rPr>
                <w:szCs w:val="21"/>
              </w:rPr>
              <w:t>的相似性，</w:t>
            </w:r>
            <w:r w:rsidRPr="00B15774">
              <w:rPr>
                <w:szCs w:val="21"/>
              </w:rPr>
              <w:t>Cvi</w:t>
            </w:r>
            <w:r w:rsidRPr="00B15774">
              <w:rPr>
                <w:szCs w:val="21"/>
              </w:rPr>
              <w:t>为用户</w:t>
            </w:r>
            <w:r w:rsidRPr="00B15774">
              <w:rPr>
                <w:szCs w:val="21"/>
              </w:rPr>
              <w:t>v</w:t>
            </w:r>
            <w:r w:rsidRPr="00B15774">
              <w:rPr>
                <w:szCs w:val="21"/>
              </w:rPr>
              <w:t>在地点</w:t>
            </w:r>
            <w:r w:rsidRPr="00B15774">
              <w:rPr>
                <w:szCs w:val="21"/>
              </w:rPr>
              <w:t>i</w:t>
            </w:r>
            <w:r w:rsidRPr="00B15774">
              <w:rPr>
                <w:szCs w:val="21"/>
              </w:rPr>
              <w:t>的签到次数。选取地点推荐值中最大的前</w:t>
            </w:r>
            <w:r w:rsidRPr="00B15774">
              <w:rPr>
                <w:szCs w:val="21"/>
              </w:rPr>
              <w:t>p</w:t>
            </w:r>
            <w:r w:rsidRPr="00B15774">
              <w:rPr>
                <w:szCs w:val="21"/>
              </w:rPr>
              <w:t>个地点作为候选地点集</w:t>
            </w:r>
            <w:r w:rsidRPr="00B15774">
              <w:rPr>
                <w:szCs w:val="21"/>
              </w:rPr>
              <w:t>L</w:t>
            </w:r>
            <w:r w:rsidRPr="00B15774">
              <w:rPr>
                <w:szCs w:val="21"/>
              </w:rPr>
              <w:t>。考虑到地点集</w:t>
            </w:r>
            <w:r w:rsidRPr="00B15774">
              <w:rPr>
                <w:szCs w:val="21"/>
              </w:rPr>
              <w:t>L</w:t>
            </w:r>
            <w:r w:rsidRPr="00B15774">
              <w:rPr>
                <w:szCs w:val="21"/>
                <w:vertAlign w:val="subscript"/>
              </w:rPr>
              <w:t>N</w:t>
            </w:r>
            <w:r w:rsidRPr="00B15774">
              <w:rPr>
                <w:szCs w:val="21"/>
              </w:rPr>
              <w:t>中地点可能都只被一个邻居用户签到过，且签到次数均为</w:t>
            </w:r>
            <w:r w:rsidRPr="00B15774">
              <w:rPr>
                <w:szCs w:val="21"/>
              </w:rPr>
              <w:t>1</w:t>
            </w:r>
            <w:r w:rsidRPr="00B15774">
              <w:rPr>
                <w:szCs w:val="21"/>
              </w:rPr>
              <w:t>，</w:t>
            </w:r>
            <w:r w:rsidR="00330327" w:rsidRPr="00B15774">
              <w:rPr>
                <w:szCs w:val="21"/>
              </w:rPr>
              <w:t>那么</w:t>
            </w:r>
            <w:r w:rsidR="005041C1" w:rsidRPr="00B15774">
              <w:rPr>
                <w:szCs w:val="21"/>
              </w:rPr>
              <w:t>计算得到的地点推荐值可能一样，候选地点集</w:t>
            </w:r>
            <w:r w:rsidR="005041C1" w:rsidRPr="00B15774">
              <w:rPr>
                <w:szCs w:val="21"/>
              </w:rPr>
              <w:t>L</w:t>
            </w:r>
            <w:r w:rsidR="005041C1" w:rsidRPr="00B15774">
              <w:rPr>
                <w:szCs w:val="21"/>
              </w:rPr>
              <w:t>中待推荐结果不是真正的有序。因此引入好友关系对推荐值</w:t>
            </w:r>
            <w:r w:rsidR="005041C1" w:rsidRPr="00B15774">
              <w:rPr>
                <w:szCs w:val="21"/>
              </w:rPr>
              <w:t>IR</w:t>
            </w:r>
            <w:r w:rsidR="005041C1" w:rsidRPr="00B15774">
              <w:rPr>
                <w:szCs w:val="21"/>
              </w:rPr>
              <w:t>进行改进。</w:t>
            </w:r>
          </w:p>
          <w:p w:rsidR="005041C1" w:rsidRPr="00B15774" w:rsidRDefault="005041C1" w:rsidP="00EF479E">
            <w:pPr>
              <w:ind w:firstLine="420"/>
              <w:rPr>
                <w:szCs w:val="21"/>
              </w:rPr>
            </w:pPr>
            <w:r w:rsidRPr="00B15774">
              <w:rPr>
                <w:szCs w:val="21"/>
              </w:rPr>
              <w:t>定义地点</w:t>
            </w:r>
            <w:r w:rsidRPr="00B15774">
              <w:rPr>
                <w:szCs w:val="21"/>
              </w:rPr>
              <w:t>i</w:t>
            </w:r>
            <w:r w:rsidRPr="00B15774">
              <w:rPr>
                <w:szCs w:val="21"/>
              </w:rPr>
              <w:t>的好友推荐</w:t>
            </w:r>
            <w:r w:rsidR="00975B33" w:rsidRPr="00B15774">
              <w:rPr>
                <w:szCs w:val="21"/>
              </w:rPr>
              <w:t>权重</w:t>
            </w:r>
            <w:r w:rsidR="00975B33" w:rsidRPr="00B15774">
              <w:rPr>
                <w:szCs w:val="21"/>
              </w:rPr>
              <w:t>ω</w:t>
            </w:r>
            <w:r w:rsidR="00975B33" w:rsidRPr="00B15774">
              <w:rPr>
                <w:szCs w:val="21"/>
                <w:vertAlign w:val="subscript"/>
              </w:rPr>
              <w:t>i</w:t>
            </w:r>
            <w:r w:rsidR="00975B33" w:rsidRPr="00B15774">
              <w:rPr>
                <w:szCs w:val="21"/>
              </w:rPr>
              <w:t>为：</w:t>
            </w:r>
          </w:p>
          <w:p w:rsidR="00975B33" w:rsidRPr="00B15774" w:rsidRDefault="00AA33F7" w:rsidP="00975B33">
            <w:pPr>
              <w:ind w:firstLine="420"/>
              <w:jc w:val="center"/>
              <w:rPr>
                <w:szCs w:val="21"/>
              </w:rPr>
            </w:pPr>
            <w:r w:rsidRPr="00B15774">
              <w:rPr>
                <w:position w:val="-80"/>
                <w:szCs w:val="21"/>
              </w:rPr>
              <w:object w:dxaOrig="2700" w:dyaOrig="1719">
                <v:shape id="_x0000_i1042" type="#_x0000_t75" style="width:135pt;height:86pt" o:ole="">
                  <v:imagedata r:id="rId49" o:title=""/>
                </v:shape>
                <o:OLEObject Type="Embed" ProgID="Equation.3" ShapeID="_x0000_i1042" DrawAspect="Content" ObjectID="_1573372644" r:id="rId50"/>
              </w:object>
            </w:r>
          </w:p>
          <w:p w:rsidR="00AA33F7" w:rsidRPr="00B15774" w:rsidRDefault="00AA33F7" w:rsidP="0030247D">
            <w:pPr>
              <w:ind w:firstLine="420"/>
              <w:rPr>
                <w:szCs w:val="21"/>
              </w:rPr>
            </w:pPr>
            <w:r w:rsidRPr="00B15774">
              <w:rPr>
                <w:szCs w:val="21"/>
              </w:rPr>
              <w:t>其中，</w:t>
            </w:r>
            <w:r w:rsidRPr="00B15774">
              <w:rPr>
                <w:position w:val="-16"/>
                <w:szCs w:val="21"/>
              </w:rPr>
              <w:object w:dxaOrig="340" w:dyaOrig="440">
                <v:shape id="_x0000_i1043" type="#_x0000_t75" style="width:17pt;height:22pt" o:ole="">
                  <v:imagedata r:id="rId51" o:title=""/>
                </v:shape>
                <o:OLEObject Type="Embed" ProgID="Equation.3" ShapeID="_x0000_i1043" DrawAspect="Content" ObjectID="_1573372645" r:id="rId52"/>
              </w:object>
            </w:r>
            <w:r w:rsidRPr="00B15774">
              <w:rPr>
                <w:szCs w:val="21"/>
              </w:rPr>
              <w:t>为目标用户</w:t>
            </w:r>
            <w:r w:rsidRPr="00B15774">
              <w:rPr>
                <w:szCs w:val="21"/>
              </w:rPr>
              <w:t>u</w:t>
            </w:r>
            <w:r w:rsidRPr="00B15774">
              <w:rPr>
                <w:szCs w:val="21"/>
              </w:rPr>
              <w:t>的好友数，</w:t>
            </w:r>
            <w:r w:rsidRPr="00B15774">
              <w:rPr>
                <w:position w:val="-18"/>
                <w:szCs w:val="21"/>
              </w:rPr>
              <w:object w:dxaOrig="480" w:dyaOrig="480">
                <v:shape id="_x0000_i1044" type="#_x0000_t75" style="width:24pt;height:24pt" o:ole="">
                  <v:imagedata r:id="rId53" o:title=""/>
                </v:shape>
                <o:OLEObject Type="Embed" ProgID="Equation.3" ShapeID="_x0000_i1044" DrawAspect="Content" ObjectID="_1573372646" r:id="rId54"/>
              </w:object>
            </w:r>
            <w:r w:rsidRPr="00B15774">
              <w:rPr>
                <w:szCs w:val="21"/>
              </w:rPr>
              <w:t>是在地点</w:t>
            </w:r>
            <w:r w:rsidRPr="00B15774">
              <w:rPr>
                <w:szCs w:val="21"/>
              </w:rPr>
              <w:t>i</w:t>
            </w:r>
            <w:r w:rsidRPr="00B15774">
              <w:rPr>
                <w:szCs w:val="21"/>
              </w:rPr>
              <w:t>签到过的好友数。则地点集</w:t>
            </w:r>
            <w:r w:rsidRPr="00B15774">
              <w:rPr>
                <w:szCs w:val="21"/>
              </w:rPr>
              <w:t>L</w:t>
            </w:r>
            <w:r w:rsidRPr="00B15774">
              <w:rPr>
                <w:szCs w:val="21"/>
                <w:vertAlign w:val="subscript"/>
              </w:rPr>
              <w:t>N</w:t>
            </w:r>
            <w:r w:rsidRPr="00B15774">
              <w:rPr>
                <w:szCs w:val="21"/>
              </w:rPr>
              <w:t>中的地点</w:t>
            </w:r>
            <w:r w:rsidRPr="00B15774">
              <w:rPr>
                <w:szCs w:val="21"/>
              </w:rPr>
              <w:t>i</w:t>
            </w:r>
            <w:r w:rsidRPr="00B15774">
              <w:rPr>
                <w:szCs w:val="21"/>
              </w:rPr>
              <w:t>的推荐值改进为：</w:t>
            </w:r>
            <w:r w:rsidRPr="00B15774">
              <w:rPr>
                <w:szCs w:val="21"/>
              </w:rPr>
              <w:t>IR´ui=е</w:t>
            </w:r>
            <w:r w:rsidRPr="00B15774">
              <w:rPr>
                <w:szCs w:val="21"/>
                <w:vertAlign w:val="superscript"/>
              </w:rPr>
              <w:t>ωi</w:t>
            </w:r>
            <w:r w:rsidRPr="00B15774">
              <w:rPr>
                <w:szCs w:val="21"/>
              </w:rPr>
              <w:t>×IRui</w:t>
            </w:r>
            <w:r w:rsidRPr="00B15774">
              <w:rPr>
                <w:szCs w:val="21"/>
              </w:rPr>
              <w:t>。选取推荐值</w:t>
            </w:r>
            <w:r w:rsidR="00AB6F92" w:rsidRPr="00B15774">
              <w:rPr>
                <w:szCs w:val="21"/>
              </w:rPr>
              <w:t>最大的前</w:t>
            </w:r>
            <w:r w:rsidR="00AB6F92" w:rsidRPr="00B15774">
              <w:rPr>
                <w:szCs w:val="21"/>
              </w:rPr>
              <w:t>p</w:t>
            </w:r>
            <w:r w:rsidR="00AB6F92" w:rsidRPr="00B15774">
              <w:rPr>
                <w:szCs w:val="21"/>
              </w:rPr>
              <w:t>个地点构成候选推荐地点集</w:t>
            </w:r>
            <w:r w:rsidR="00AB6F92" w:rsidRPr="00B15774">
              <w:rPr>
                <w:szCs w:val="21"/>
              </w:rPr>
              <w:t>L1</w:t>
            </w:r>
            <w:r w:rsidR="00AB6F92" w:rsidRPr="00B15774">
              <w:rPr>
                <w:szCs w:val="21"/>
              </w:rPr>
              <w:t>。</w:t>
            </w:r>
          </w:p>
          <w:p w:rsidR="009A079D" w:rsidRPr="00B15774" w:rsidRDefault="009A079D" w:rsidP="0031065B">
            <w:pPr>
              <w:ind w:firstLine="420"/>
              <w:rPr>
                <w:szCs w:val="21"/>
              </w:rPr>
            </w:pPr>
            <w:r w:rsidRPr="00B15774">
              <w:rPr>
                <w:szCs w:val="21"/>
              </w:rPr>
              <w:t>3.</w:t>
            </w:r>
            <w:r w:rsidR="002F4F45" w:rsidRPr="00B15774">
              <w:rPr>
                <w:szCs w:val="21"/>
              </w:rPr>
              <w:t>基于好友信任的地点推荐</w:t>
            </w:r>
          </w:p>
          <w:p w:rsidR="002F4F45" w:rsidRPr="00B15774" w:rsidRDefault="002F4F45" w:rsidP="002F4F45">
            <w:pPr>
              <w:ind w:firstLine="420"/>
              <w:rPr>
                <w:szCs w:val="21"/>
              </w:rPr>
            </w:pPr>
            <w:r w:rsidRPr="00B15774">
              <w:rPr>
                <w:szCs w:val="21"/>
              </w:rPr>
              <w:t>分析</w:t>
            </w:r>
            <w:r w:rsidRPr="00B15774">
              <w:rPr>
                <w:szCs w:val="21"/>
              </w:rPr>
              <w:t>LBSN</w:t>
            </w:r>
            <w:r w:rsidRPr="00B15774">
              <w:rPr>
                <w:szCs w:val="21"/>
              </w:rPr>
              <w:t>中的好友，如果该好友是用户有目的添加的，那么该好友可能是认识的人（无论是现实生活中己经认识，还是通过</w:t>
            </w:r>
            <w:r w:rsidRPr="00B15774">
              <w:rPr>
                <w:szCs w:val="21"/>
              </w:rPr>
              <w:t>LBSN</w:t>
            </w:r>
            <w:r w:rsidRPr="00B15774">
              <w:rPr>
                <w:szCs w:val="21"/>
              </w:rPr>
              <w:t>中的地点认识）；或者访问地点偏好相似的人（仅仅是在</w:t>
            </w:r>
            <w:r w:rsidRPr="00B15774">
              <w:rPr>
                <w:szCs w:val="21"/>
              </w:rPr>
              <w:t>LBSN</w:t>
            </w:r>
            <w:r w:rsidRPr="00B15774">
              <w:rPr>
                <w:szCs w:val="21"/>
              </w:rPr>
              <w:t>中的好友，未在线下相互认识）。因此，好友的可信度可以从好友的熟悉度和好友的兴趣相似两方面来考虑。熟悉度可以间接地看作用户标记的显性信任，因为送种信任关系来源于线下的真实世界社交圈，用户之间即使没有偏好的相似性也可能产生相同的签到行为；兴趣相似性即为从用户己有的签到记录中推理出的隐性信任。</w:t>
            </w:r>
          </w:p>
          <w:p w:rsidR="002F4F45" w:rsidRPr="00B15774" w:rsidRDefault="002F4F45" w:rsidP="002F4F45">
            <w:pPr>
              <w:ind w:firstLine="420"/>
              <w:rPr>
                <w:szCs w:val="21"/>
              </w:rPr>
            </w:pPr>
            <w:r w:rsidRPr="00B15774">
              <w:rPr>
                <w:szCs w:val="21"/>
              </w:rPr>
              <w:t>熟悉度方面，采用</w:t>
            </w:r>
            <w:r w:rsidRPr="00B15774">
              <w:rPr>
                <w:szCs w:val="21"/>
              </w:rPr>
              <w:t xml:space="preserve">Konstas I </w:t>
            </w:r>
            <w:r w:rsidRPr="00B15774">
              <w:rPr>
                <w:szCs w:val="21"/>
              </w:rPr>
              <w:t>等人提出的社交影响因子，</w:t>
            </w:r>
            <w:r w:rsidR="002225E1" w:rsidRPr="00B15774">
              <w:rPr>
                <w:szCs w:val="21"/>
              </w:rPr>
              <w:t>公式</w:t>
            </w:r>
            <w:r w:rsidRPr="00B15774">
              <w:rPr>
                <w:szCs w:val="21"/>
              </w:rPr>
              <w:t>为：</w:t>
            </w:r>
          </w:p>
          <w:p w:rsidR="002F4F45" w:rsidRPr="00B15774" w:rsidRDefault="000B43DD" w:rsidP="002F4F45">
            <w:pPr>
              <w:ind w:firstLine="420"/>
              <w:jc w:val="center"/>
              <w:rPr>
                <w:szCs w:val="21"/>
              </w:rPr>
            </w:pPr>
            <w:r w:rsidRPr="00B15774">
              <w:rPr>
                <w:position w:val="-36"/>
                <w:szCs w:val="21"/>
              </w:rPr>
              <w:object w:dxaOrig="1860" w:dyaOrig="840">
                <v:shape id="_x0000_i1045" type="#_x0000_t75" style="width:93pt;height:42pt" o:ole="">
                  <v:imagedata r:id="rId55" o:title=""/>
                </v:shape>
                <o:OLEObject Type="Embed" ProgID="Equation.3" ShapeID="_x0000_i1045" DrawAspect="Content" ObjectID="_1573372647" r:id="rId56"/>
              </w:object>
            </w:r>
          </w:p>
          <w:p w:rsidR="002F4F45" w:rsidRPr="00B15774" w:rsidRDefault="002F4F45" w:rsidP="002F4F45">
            <w:pPr>
              <w:ind w:firstLine="420"/>
              <w:rPr>
                <w:szCs w:val="21"/>
              </w:rPr>
            </w:pPr>
            <w:r w:rsidRPr="00B15774">
              <w:rPr>
                <w:szCs w:val="21"/>
              </w:rPr>
              <w:t>其中，</w:t>
            </w:r>
            <w:r w:rsidRPr="00B15774">
              <w:rPr>
                <w:szCs w:val="21"/>
              </w:rPr>
              <w:t>Fu</w:t>
            </w:r>
            <w:r w:rsidRPr="00B15774">
              <w:rPr>
                <w:szCs w:val="21"/>
              </w:rPr>
              <w:t>和</w:t>
            </w:r>
            <w:r w:rsidRPr="00B15774">
              <w:rPr>
                <w:szCs w:val="21"/>
              </w:rPr>
              <w:t>Fv</w:t>
            </w:r>
            <w:r w:rsidRPr="00B15774">
              <w:rPr>
                <w:szCs w:val="21"/>
              </w:rPr>
              <w:t>分别表示用户</w:t>
            </w:r>
            <w:r w:rsidRPr="00B15774">
              <w:rPr>
                <w:szCs w:val="21"/>
              </w:rPr>
              <w:t>u</w:t>
            </w:r>
            <w:r w:rsidRPr="00B15774">
              <w:rPr>
                <w:szCs w:val="21"/>
              </w:rPr>
              <w:t>和用户</w:t>
            </w:r>
            <w:r w:rsidRPr="00B15774">
              <w:rPr>
                <w:szCs w:val="21"/>
              </w:rPr>
              <w:t>v</w:t>
            </w:r>
            <w:r w:rsidRPr="00B15774">
              <w:rPr>
                <w:szCs w:val="21"/>
              </w:rPr>
              <w:t>的集。该公式用来表明用户</w:t>
            </w:r>
            <w:r w:rsidRPr="00B15774">
              <w:rPr>
                <w:szCs w:val="21"/>
              </w:rPr>
              <w:t>u</w:t>
            </w:r>
            <w:r w:rsidRPr="00B15774">
              <w:rPr>
                <w:szCs w:val="21"/>
              </w:rPr>
              <w:t>和用户</w:t>
            </w:r>
            <w:r w:rsidRPr="00B15774">
              <w:rPr>
                <w:szCs w:val="21"/>
              </w:rPr>
              <w:t>v</w:t>
            </w:r>
            <w:r w:rsidRPr="00B15774">
              <w:rPr>
                <w:szCs w:val="21"/>
              </w:rPr>
              <w:t>的熟悉程度</w:t>
            </w:r>
            <w:r w:rsidR="002225E1" w:rsidRPr="00B15774">
              <w:rPr>
                <w:szCs w:val="21"/>
              </w:rPr>
              <w:t>，即：两个用户的共同好友越多，越有可能在现实生活中认识。</w:t>
            </w:r>
          </w:p>
          <w:p w:rsidR="002225E1" w:rsidRPr="00B15774" w:rsidRDefault="002225E1" w:rsidP="002F4F45">
            <w:pPr>
              <w:ind w:firstLine="420"/>
              <w:rPr>
                <w:szCs w:val="21"/>
              </w:rPr>
            </w:pPr>
            <w:r w:rsidRPr="00B15774">
              <w:rPr>
                <w:szCs w:val="21"/>
              </w:rPr>
              <w:t>兴趣相似性方面，</w:t>
            </w:r>
            <w:r w:rsidR="002E2B44" w:rsidRPr="00B15774">
              <w:rPr>
                <w:szCs w:val="21"/>
              </w:rPr>
              <w:t>可以从用户签到地点相似性出发，公式为：</w:t>
            </w:r>
          </w:p>
          <w:p w:rsidR="002E2B44" w:rsidRPr="00B15774" w:rsidRDefault="000B43DD" w:rsidP="002E2B44">
            <w:pPr>
              <w:ind w:firstLine="420"/>
              <w:jc w:val="center"/>
              <w:rPr>
                <w:szCs w:val="21"/>
              </w:rPr>
            </w:pPr>
            <w:r w:rsidRPr="00B15774">
              <w:rPr>
                <w:position w:val="-26"/>
                <w:szCs w:val="21"/>
              </w:rPr>
              <w:object w:dxaOrig="3800" w:dyaOrig="660">
                <v:shape id="_x0000_i1046" type="#_x0000_t75" style="width:189.5pt;height:33pt" o:ole="">
                  <v:imagedata r:id="rId57" o:title=""/>
                </v:shape>
                <o:OLEObject Type="Embed" ProgID="Equation.3" ShapeID="_x0000_i1046" DrawAspect="Content" ObjectID="_1573372648" r:id="rId58"/>
              </w:object>
            </w:r>
          </w:p>
          <w:p w:rsidR="002E2B44" w:rsidRPr="00B15774" w:rsidRDefault="002E2B44" w:rsidP="002E2B44">
            <w:pPr>
              <w:ind w:firstLine="420"/>
              <w:rPr>
                <w:szCs w:val="21"/>
              </w:rPr>
            </w:pPr>
            <w:r w:rsidRPr="00B15774">
              <w:rPr>
                <w:szCs w:val="21"/>
              </w:rPr>
              <w:t>其中，其中，</w:t>
            </w:r>
            <w:r w:rsidRPr="00B15774">
              <w:rPr>
                <w:position w:val="-4"/>
                <w:szCs w:val="21"/>
              </w:rPr>
              <w:object w:dxaOrig="320" w:dyaOrig="200">
                <v:shape id="_x0000_i1047" type="#_x0000_t75" style="width:16pt;height:9.5pt" o:ole="">
                  <v:imagedata r:id="rId59" o:title=""/>
                </v:shape>
                <o:OLEObject Type="Embed" ProgID="Equation.3" ShapeID="_x0000_i1047" DrawAspect="Content" ObjectID="_1573372649" r:id="rId60"/>
              </w:object>
            </w:r>
            <w:r w:rsidRPr="00B15774">
              <w:rPr>
                <w:szCs w:val="21"/>
              </w:rPr>
              <w:t>为用户</w:t>
            </w:r>
            <w:r w:rsidRPr="00B15774">
              <w:rPr>
                <w:szCs w:val="21"/>
              </w:rPr>
              <w:t>v</w:t>
            </w:r>
            <w:r w:rsidRPr="00B15774">
              <w:rPr>
                <w:szCs w:val="21"/>
              </w:rPr>
              <w:t>在地点</w:t>
            </w:r>
            <w:r w:rsidRPr="00B15774">
              <w:rPr>
                <w:szCs w:val="21"/>
              </w:rPr>
              <w:t>i</w:t>
            </w:r>
            <w:r w:rsidRPr="00B15774">
              <w:rPr>
                <w:szCs w:val="21"/>
              </w:rPr>
              <w:t>的签到次数，</w:t>
            </w:r>
            <w:r w:rsidRPr="00B15774">
              <w:rPr>
                <w:szCs w:val="21"/>
              </w:rPr>
              <w:t>k(v)</w:t>
            </w:r>
            <w:r w:rsidRPr="00B15774">
              <w:rPr>
                <w:szCs w:val="21"/>
              </w:rPr>
              <w:t>为用户</w:t>
            </w:r>
            <w:r w:rsidRPr="00B15774">
              <w:rPr>
                <w:szCs w:val="21"/>
              </w:rPr>
              <w:t>v</w:t>
            </w:r>
            <w:r w:rsidRPr="00B15774">
              <w:rPr>
                <w:szCs w:val="21"/>
              </w:rPr>
              <w:t>的度，</w:t>
            </w:r>
            <w:r w:rsidRPr="00B15774">
              <w:rPr>
                <w:position w:val="-16"/>
                <w:szCs w:val="21"/>
              </w:rPr>
              <w:object w:dxaOrig="1719" w:dyaOrig="480">
                <v:shape id="_x0000_i1048" type="#_x0000_t75" style="width:86pt;height:24pt" o:ole="">
                  <v:imagedata r:id="rId61" o:title=""/>
                </v:shape>
                <o:OLEObject Type="Embed" ProgID="Equation.3" ShapeID="_x0000_i1048" DrawAspect="Content" ObjectID="_1573372650" r:id="rId62"/>
              </w:object>
            </w:r>
            <w:r w:rsidRPr="00B15774">
              <w:rPr>
                <w:szCs w:val="21"/>
              </w:rPr>
              <w:t>即用户的总签到次数；</w:t>
            </w:r>
            <w:r w:rsidRPr="00B15774">
              <w:rPr>
                <w:szCs w:val="21"/>
              </w:rPr>
              <w:t>k(i)</w:t>
            </w:r>
            <w:r w:rsidRPr="00B15774">
              <w:rPr>
                <w:szCs w:val="21"/>
              </w:rPr>
              <w:t>为地点</w:t>
            </w:r>
            <w:r w:rsidRPr="00B15774">
              <w:rPr>
                <w:szCs w:val="21"/>
              </w:rPr>
              <w:t>i</w:t>
            </w:r>
            <w:r w:rsidRPr="00B15774">
              <w:rPr>
                <w:szCs w:val="21"/>
              </w:rPr>
              <w:t>的度，</w:t>
            </w:r>
            <w:r w:rsidRPr="00B15774">
              <w:rPr>
                <w:position w:val="-16"/>
                <w:szCs w:val="21"/>
              </w:rPr>
              <w:object w:dxaOrig="1680" w:dyaOrig="480">
                <v:shape id="_x0000_i1049" type="#_x0000_t75" style="width:84pt;height:24pt" o:ole="">
                  <v:imagedata r:id="rId63" o:title=""/>
                </v:shape>
                <o:OLEObject Type="Embed" ProgID="Equation.3" ShapeID="_x0000_i1049" DrawAspect="Content" ObjectID="_1573372651" r:id="rId64"/>
              </w:object>
            </w:r>
            <w:r w:rsidR="000B43DD" w:rsidRPr="00B15774">
              <w:rPr>
                <w:szCs w:val="21"/>
              </w:rPr>
              <w:t>，</w:t>
            </w:r>
            <w:r w:rsidR="000B43DD" w:rsidRPr="00B15774">
              <w:rPr>
                <w:szCs w:val="21"/>
              </w:rPr>
              <w:t>Suv</w:t>
            </w:r>
            <w:r w:rsidR="000B43DD" w:rsidRPr="00B15774">
              <w:rPr>
                <w:szCs w:val="21"/>
              </w:rPr>
              <w:t>即可表示两</w:t>
            </w:r>
            <w:r w:rsidR="00A46F15" w:rsidRPr="00B15774">
              <w:rPr>
                <w:szCs w:val="21"/>
              </w:rPr>
              <w:t>个</w:t>
            </w:r>
            <w:r w:rsidR="000B43DD" w:rsidRPr="00B15774">
              <w:rPr>
                <w:szCs w:val="21"/>
              </w:rPr>
              <w:t>用户</w:t>
            </w:r>
            <w:r w:rsidR="000B43DD" w:rsidRPr="00B15774">
              <w:rPr>
                <w:szCs w:val="21"/>
              </w:rPr>
              <w:t>u</w:t>
            </w:r>
            <w:r w:rsidR="000B43DD" w:rsidRPr="00B15774">
              <w:rPr>
                <w:szCs w:val="21"/>
              </w:rPr>
              <w:t>和</w:t>
            </w:r>
            <w:r w:rsidR="000B43DD" w:rsidRPr="00B15774">
              <w:rPr>
                <w:szCs w:val="21"/>
              </w:rPr>
              <w:t>v</w:t>
            </w:r>
            <w:r w:rsidR="000B43DD" w:rsidRPr="00B15774">
              <w:rPr>
                <w:szCs w:val="21"/>
              </w:rPr>
              <w:t>之间的相似度。</w:t>
            </w:r>
          </w:p>
          <w:p w:rsidR="000B43DD" w:rsidRPr="00B15774" w:rsidRDefault="000B43DD" w:rsidP="000B43DD">
            <w:pPr>
              <w:ind w:firstLineChars="95" w:firstLine="199"/>
              <w:rPr>
                <w:szCs w:val="21"/>
              </w:rPr>
            </w:pPr>
            <w:r w:rsidRPr="00B15774">
              <w:rPr>
                <w:szCs w:val="21"/>
              </w:rPr>
              <w:t>因此，好友的可信度由好友的熟悉程度和好友的相似性构成。好友可信度的计算公式为</w:t>
            </w:r>
            <w:r w:rsidRPr="00B15774">
              <w:rPr>
                <w:szCs w:val="21"/>
              </w:rPr>
              <w:t>;</w:t>
            </w:r>
          </w:p>
          <w:p w:rsidR="000B43DD" w:rsidRPr="00B15774" w:rsidRDefault="000B43DD" w:rsidP="000B43DD">
            <w:pPr>
              <w:ind w:firstLineChars="95" w:firstLine="199"/>
              <w:jc w:val="center"/>
              <w:rPr>
                <w:szCs w:val="21"/>
              </w:rPr>
            </w:pPr>
            <w:r w:rsidRPr="00B15774">
              <w:rPr>
                <w:position w:val="-36"/>
                <w:szCs w:val="21"/>
              </w:rPr>
              <w:object w:dxaOrig="6800" w:dyaOrig="840">
                <v:shape id="_x0000_i1050" type="#_x0000_t75" style="width:340pt;height:42pt" o:ole="">
                  <v:imagedata r:id="rId65" o:title=""/>
                </v:shape>
                <o:OLEObject Type="Embed" ProgID="Equation.3" ShapeID="_x0000_i1050" DrawAspect="Content" ObjectID="_1573372652" r:id="rId66"/>
              </w:object>
            </w:r>
          </w:p>
          <w:p w:rsidR="000B43DD" w:rsidRPr="00B15774" w:rsidRDefault="000B43DD" w:rsidP="001B5409">
            <w:pPr>
              <w:ind w:firstLine="420"/>
              <w:rPr>
                <w:szCs w:val="21"/>
              </w:rPr>
            </w:pPr>
            <w:r w:rsidRPr="00B15774">
              <w:rPr>
                <w:szCs w:val="21"/>
              </w:rPr>
              <w:t>其中，</w:t>
            </w:r>
            <w:r w:rsidRPr="00B15774">
              <w:rPr>
                <w:szCs w:val="21"/>
              </w:rPr>
              <w:t>u</w:t>
            </w:r>
            <w:r w:rsidRPr="00B15774">
              <w:rPr>
                <w:szCs w:val="21"/>
              </w:rPr>
              <w:t>为可调参数，</w:t>
            </w:r>
            <w:r w:rsidRPr="00B15774">
              <w:rPr>
                <w:szCs w:val="21"/>
              </w:rPr>
              <w:t>u</w:t>
            </w:r>
            <w:r w:rsidRPr="00B15774">
              <w:rPr>
                <w:rFonts w:ascii="宋体" w:hAnsi="宋体" w:cs="宋体" w:hint="eastAsia"/>
                <w:szCs w:val="21"/>
              </w:rPr>
              <w:t>∈</w:t>
            </w:r>
            <w:r w:rsidRPr="00B15774">
              <w:rPr>
                <w:szCs w:val="21"/>
              </w:rPr>
              <w:t>[0,1]</w:t>
            </w:r>
            <w:r w:rsidRPr="00B15774">
              <w:rPr>
                <w:szCs w:val="21"/>
              </w:rPr>
              <w:t>。当</w:t>
            </w:r>
            <w:r w:rsidRPr="00B15774">
              <w:rPr>
                <w:szCs w:val="21"/>
              </w:rPr>
              <w:t>u=0</w:t>
            </w:r>
            <w:r w:rsidRPr="00B15774">
              <w:rPr>
                <w:szCs w:val="21"/>
              </w:rPr>
              <w:t>时，表示好友信任度直接由社交影响因子得到；当</w:t>
            </w:r>
            <w:r w:rsidRPr="00B15774">
              <w:rPr>
                <w:szCs w:val="21"/>
              </w:rPr>
              <w:t>u=1</w:t>
            </w:r>
            <w:r w:rsidRPr="00B15774">
              <w:rPr>
                <w:szCs w:val="21"/>
              </w:rPr>
              <w:t>时表示好友可信度直接由好友间的相似性得到。</w:t>
            </w:r>
          </w:p>
          <w:p w:rsidR="001B5409" w:rsidRPr="00B15774" w:rsidRDefault="001B5409" w:rsidP="001B5409">
            <w:pPr>
              <w:ind w:firstLine="420"/>
              <w:rPr>
                <w:szCs w:val="21"/>
              </w:rPr>
            </w:pPr>
            <w:r w:rsidRPr="00B15774">
              <w:rPr>
                <w:szCs w:val="21"/>
              </w:rPr>
              <w:lastRenderedPageBreak/>
              <w:t>将目标用户</w:t>
            </w:r>
            <w:r w:rsidRPr="00B15774">
              <w:rPr>
                <w:szCs w:val="21"/>
              </w:rPr>
              <w:t>u</w:t>
            </w:r>
            <w:r w:rsidRPr="00B15774">
              <w:rPr>
                <w:szCs w:val="21"/>
              </w:rPr>
              <w:t>好友中可信度最高的前</w:t>
            </w:r>
            <w:r w:rsidR="00F11AC3" w:rsidRPr="00B15774">
              <w:rPr>
                <w:szCs w:val="21"/>
              </w:rPr>
              <w:t>f</w:t>
            </w:r>
            <w:r w:rsidRPr="00B15774">
              <w:rPr>
                <w:szCs w:val="21"/>
              </w:rPr>
              <w:t>个好友作为用户</w:t>
            </w:r>
            <w:r w:rsidRPr="00B15774">
              <w:rPr>
                <w:szCs w:val="21"/>
              </w:rPr>
              <w:t>u</w:t>
            </w:r>
            <w:r w:rsidRPr="00B15774">
              <w:rPr>
                <w:szCs w:val="21"/>
              </w:rPr>
              <w:t>的可信好友集，可信好友集的所有签到地点中，目标用户为签到的地点构成集合</w:t>
            </w:r>
            <w:r w:rsidRPr="00B15774">
              <w:rPr>
                <w:szCs w:val="21"/>
              </w:rPr>
              <w:t>L</w:t>
            </w:r>
            <w:r w:rsidRPr="00B15774">
              <w:rPr>
                <w:szCs w:val="21"/>
                <w:vertAlign w:val="subscript"/>
              </w:rPr>
              <w:t>F</w:t>
            </w:r>
            <w:r w:rsidRPr="00B15774">
              <w:rPr>
                <w:szCs w:val="21"/>
              </w:rPr>
              <w:t>，对于</w:t>
            </w:r>
            <w:r w:rsidRPr="00B15774">
              <w:rPr>
                <w:szCs w:val="21"/>
              </w:rPr>
              <w:t>L</w:t>
            </w:r>
            <w:r w:rsidRPr="00B15774">
              <w:rPr>
                <w:szCs w:val="21"/>
                <w:vertAlign w:val="subscript"/>
              </w:rPr>
              <w:t>F</w:t>
            </w:r>
            <w:r w:rsidRPr="00B15774">
              <w:rPr>
                <w:szCs w:val="21"/>
              </w:rPr>
              <w:t>中的每一个地点</w:t>
            </w:r>
            <w:r w:rsidRPr="00B15774">
              <w:rPr>
                <w:szCs w:val="21"/>
              </w:rPr>
              <w:t>i</w:t>
            </w:r>
            <w:r w:rsidRPr="00B15774">
              <w:rPr>
                <w:szCs w:val="21"/>
              </w:rPr>
              <w:t>，计算地点的推荐值</w:t>
            </w:r>
            <w:r w:rsidRPr="00B15774">
              <w:rPr>
                <w:szCs w:val="21"/>
              </w:rPr>
              <w:t>TR</w:t>
            </w:r>
            <w:r w:rsidRPr="00B15774">
              <w:rPr>
                <w:szCs w:val="21"/>
              </w:rPr>
              <w:t>：</w:t>
            </w:r>
          </w:p>
          <w:p w:rsidR="001B5409" w:rsidRPr="00B15774" w:rsidRDefault="001B5409" w:rsidP="001B5409">
            <w:pPr>
              <w:ind w:firstLine="420"/>
              <w:jc w:val="center"/>
              <w:rPr>
                <w:szCs w:val="21"/>
              </w:rPr>
            </w:pPr>
            <w:r w:rsidRPr="00B15774">
              <w:rPr>
                <w:position w:val="-40"/>
                <w:szCs w:val="21"/>
              </w:rPr>
              <w:object w:dxaOrig="2220" w:dyaOrig="920">
                <v:shape id="_x0000_i1051" type="#_x0000_t75" style="width:111pt;height:46pt" o:ole="">
                  <v:imagedata r:id="rId67" o:title=""/>
                </v:shape>
                <o:OLEObject Type="Embed" ProgID="Equation.3" ShapeID="_x0000_i1051" DrawAspect="Content" ObjectID="_1573372653" r:id="rId68"/>
              </w:object>
            </w:r>
          </w:p>
          <w:p w:rsidR="001B5409" w:rsidRPr="00B15774" w:rsidRDefault="001B5409" w:rsidP="001B5409">
            <w:pPr>
              <w:ind w:firstLine="420"/>
              <w:rPr>
                <w:szCs w:val="21"/>
              </w:rPr>
            </w:pPr>
            <w:r w:rsidRPr="00B15774">
              <w:rPr>
                <w:szCs w:val="21"/>
              </w:rPr>
              <w:t>其中，</w:t>
            </w:r>
            <w:r w:rsidRPr="00B15774">
              <w:rPr>
                <w:szCs w:val="21"/>
              </w:rPr>
              <w:t>Tuv</w:t>
            </w:r>
            <w:r w:rsidRPr="00B15774">
              <w:rPr>
                <w:szCs w:val="21"/>
              </w:rPr>
              <w:t>为好友</w:t>
            </w:r>
            <w:r w:rsidRPr="00B15774">
              <w:rPr>
                <w:szCs w:val="21"/>
              </w:rPr>
              <w:t>v</w:t>
            </w:r>
            <w:r w:rsidRPr="00B15774">
              <w:rPr>
                <w:szCs w:val="21"/>
              </w:rPr>
              <w:t>的可信度，</w:t>
            </w:r>
            <w:r w:rsidRPr="00B15774">
              <w:rPr>
                <w:szCs w:val="21"/>
              </w:rPr>
              <w:t>Cvi</w:t>
            </w:r>
            <w:r w:rsidRPr="00B15774">
              <w:rPr>
                <w:szCs w:val="21"/>
              </w:rPr>
              <w:t>为好友</w:t>
            </w:r>
            <w:r w:rsidRPr="00B15774">
              <w:rPr>
                <w:szCs w:val="21"/>
              </w:rPr>
              <w:t>v</w:t>
            </w:r>
            <w:r w:rsidRPr="00B15774">
              <w:rPr>
                <w:szCs w:val="21"/>
              </w:rPr>
              <w:t>在地点</w:t>
            </w:r>
            <w:r w:rsidRPr="00B15774">
              <w:rPr>
                <w:szCs w:val="21"/>
              </w:rPr>
              <w:t>i</w:t>
            </w:r>
            <w:r w:rsidRPr="00B15774">
              <w:rPr>
                <w:szCs w:val="21"/>
              </w:rPr>
              <w:t>的签到次数。</w:t>
            </w:r>
            <w:r w:rsidRPr="00B15774">
              <w:rPr>
                <w:szCs w:val="21"/>
              </w:rPr>
              <w:t>TRui</w:t>
            </w:r>
            <w:r w:rsidRPr="00B15774">
              <w:rPr>
                <w:szCs w:val="21"/>
              </w:rPr>
              <w:t>值最大的前</w:t>
            </w:r>
            <w:r w:rsidRPr="00B15774">
              <w:rPr>
                <w:szCs w:val="21"/>
              </w:rPr>
              <w:t>p</w:t>
            </w:r>
            <w:r w:rsidRPr="00B15774">
              <w:rPr>
                <w:szCs w:val="21"/>
              </w:rPr>
              <w:t>个地点作为候选推荐地点集</w:t>
            </w:r>
            <w:r w:rsidRPr="00B15774">
              <w:rPr>
                <w:szCs w:val="21"/>
              </w:rPr>
              <w:t>L</w:t>
            </w:r>
            <w:r w:rsidR="00F11AC3" w:rsidRPr="00B15774">
              <w:rPr>
                <w:szCs w:val="21"/>
              </w:rPr>
              <w:t>2.</w:t>
            </w:r>
          </w:p>
          <w:p w:rsidR="00E24E45" w:rsidRPr="00B15774" w:rsidRDefault="008F186E" w:rsidP="0031065B">
            <w:pPr>
              <w:ind w:firstLine="420"/>
              <w:rPr>
                <w:szCs w:val="21"/>
              </w:rPr>
            </w:pPr>
            <w:r w:rsidRPr="00B15774">
              <w:rPr>
                <w:szCs w:val="21"/>
              </w:rPr>
              <w:t>4</w:t>
            </w:r>
            <w:r w:rsidR="00F450D9" w:rsidRPr="00B15774">
              <w:rPr>
                <w:szCs w:val="21"/>
              </w:rPr>
              <w:t>.</w:t>
            </w:r>
            <w:r w:rsidR="00F11AC3" w:rsidRPr="00B15774">
              <w:rPr>
                <w:szCs w:val="21"/>
              </w:rPr>
              <w:t>融合用户相似性和好友信任机制的</w:t>
            </w:r>
            <w:r w:rsidR="00E24E45" w:rsidRPr="00B15774">
              <w:rPr>
                <w:szCs w:val="21"/>
              </w:rPr>
              <w:t>地点推荐算法流程：</w:t>
            </w:r>
          </w:p>
          <w:p w:rsidR="00F11AC3" w:rsidRPr="00B15774" w:rsidRDefault="0056725D" w:rsidP="00DA3314">
            <w:pPr>
              <w:ind w:firstLine="420"/>
              <w:rPr>
                <w:szCs w:val="21"/>
              </w:rPr>
            </w:pPr>
            <w:r w:rsidRPr="00B15774">
              <w:rPr>
                <w:szCs w:val="21"/>
              </w:rPr>
              <w:t>对于目标用户</w:t>
            </w:r>
            <w:r w:rsidRPr="00B15774">
              <w:rPr>
                <w:szCs w:val="21"/>
              </w:rPr>
              <w:t>u</w:t>
            </w:r>
            <w:r w:rsidRPr="00B15774">
              <w:rPr>
                <w:szCs w:val="21"/>
              </w:rPr>
              <w:t>，将所有其他用户划分成好友集</w:t>
            </w:r>
            <w:r w:rsidRPr="00B15774">
              <w:rPr>
                <w:szCs w:val="21"/>
              </w:rPr>
              <w:t>F</w:t>
            </w:r>
            <w:r w:rsidRPr="00B15774">
              <w:rPr>
                <w:szCs w:val="21"/>
              </w:rPr>
              <w:t>和非好友集</w:t>
            </w:r>
            <w:r w:rsidRPr="00B15774">
              <w:rPr>
                <w:szCs w:val="21"/>
              </w:rPr>
              <w:t>NF</w:t>
            </w:r>
            <w:r w:rsidRPr="00B15774">
              <w:rPr>
                <w:szCs w:val="21"/>
              </w:rPr>
              <w:t>。对非好友集</w:t>
            </w:r>
            <w:r w:rsidRPr="00B15774">
              <w:rPr>
                <w:szCs w:val="21"/>
              </w:rPr>
              <w:t>NF</w:t>
            </w:r>
            <w:r w:rsidRPr="00B15774">
              <w:rPr>
                <w:szCs w:val="21"/>
              </w:rPr>
              <w:t>采用基于信息熵理论的地点推荐算法产生一个候选推荐地点集</w:t>
            </w:r>
            <w:r w:rsidRPr="00B15774">
              <w:rPr>
                <w:szCs w:val="21"/>
              </w:rPr>
              <w:t>L1</w:t>
            </w:r>
            <w:r w:rsidRPr="00B15774">
              <w:rPr>
                <w:szCs w:val="21"/>
              </w:rPr>
              <w:t>；对好友集采用基于好友信任机制的地点推荐算法产生一个候选推荐地点集</w:t>
            </w:r>
            <w:r w:rsidRPr="00B15774">
              <w:rPr>
                <w:szCs w:val="21"/>
              </w:rPr>
              <w:t>L2</w:t>
            </w:r>
            <w:r w:rsidRPr="00B15774">
              <w:rPr>
                <w:szCs w:val="21"/>
              </w:rPr>
              <w:t>；最后对</w:t>
            </w:r>
            <w:r w:rsidRPr="00B15774">
              <w:rPr>
                <w:szCs w:val="21"/>
              </w:rPr>
              <w:t>L1</w:t>
            </w:r>
            <w:r w:rsidRPr="00B15774">
              <w:rPr>
                <w:szCs w:val="21"/>
              </w:rPr>
              <w:t>和</w:t>
            </w:r>
            <w:r w:rsidRPr="00B15774">
              <w:rPr>
                <w:szCs w:val="21"/>
              </w:rPr>
              <w:t>L2</w:t>
            </w:r>
            <w:r w:rsidRPr="00B15774">
              <w:rPr>
                <w:szCs w:val="21"/>
              </w:rPr>
              <w:t>采用线性加权的方法得到最终的地点推荐列表</w:t>
            </w:r>
            <w:r w:rsidRPr="00B15774">
              <w:rPr>
                <w:szCs w:val="21"/>
              </w:rPr>
              <w:t>LF</w:t>
            </w:r>
            <w:r w:rsidRPr="00B15774">
              <w:rPr>
                <w:szCs w:val="21"/>
              </w:rPr>
              <w:t>，计算公式为：</w:t>
            </w:r>
          </w:p>
          <w:p w:rsidR="0056725D" w:rsidRPr="00B15774" w:rsidRDefault="005F20E1" w:rsidP="0056725D">
            <w:pPr>
              <w:ind w:firstLine="420"/>
              <w:jc w:val="center"/>
              <w:rPr>
                <w:szCs w:val="21"/>
              </w:rPr>
            </w:pPr>
            <w:r w:rsidRPr="00B15774">
              <w:rPr>
                <w:position w:val="-10"/>
                <w:szCs w:val="21"/>
              </w:rPr>
              <w:object w:dxaOrig="2200" w:dyaOrig="340">
                <v:shape id="_x0000_i1052" type="#_x0000_t75" style="width:110pt;height:17pt" o:ole="">
                  <v:imagedata r:id="rId69" o:title=""/>
                </v:shape>
                <o:OLEObject Type="Embed" ProgID="Equation.3" ShapeID="_x0000_i1052" DrawAspect="Content" ObjectID="_1573372654" r:id="rId70"/>
              </w:object>
            </w:r>
          </w:p>
          <w:p w:rsidR="008C4251" w:rsidRPr="00B15774" w:rsidRDefault="005F20E1" w:rsidP="008C4251">
            <w:pPr>
              <w:ind w:firstLine="420"/>
              <w:rPr>
                <w:szCs w:val="21"/>
              </w:rPr>
            </w:pPr>
            <w:r w:rsidRPr="00B15774">
              <w:rPr>
                <w:szCs w:val="21"/>
              </w:rPr>
              <w:t>其中，</w:t>
            </w:r>
            <w:r w:rsidRPr="00B15774">
              <w:rPr>
                <w:szCs w:val="21"/>
              </w:rPr>
              <w:t>η</w:t>
            </w:r>
            <w:r w:rsidRPr="00B15774">
              <w:rPr>
                <w:szCs w:val="21"/>
              </w:rPr>
              <w:t>为可调参数，</w:t>
            </w:r>
            <w:r w:rsidRPr="00B15774">
              <w:rPr>
                <w:szCs w:val="21"/>
              </w:rPr>
              <w:t>η</w:t>
            </w:r>
            <w:r w:rsidRPr="00B15774">
              <w:rPr>
                <w:rFonts w:ascii="宋体" w:hAnsi="宋体" w:cs="宋体" w:hint="eastAsia"/>
                <w:szCs w:val="21"/>
              </w:rPr>
              <w:t>∈</w:t>
            </w:r>
            <w:r w:rsidRPr="00B15774">
              <w:rPr>
                <w:szCs w:val="21"/>
              </w:rPr>
              <w:t>[0,1], η=0</w:t>
            </w:r>
            <w:r w:rsidRPr="00B15774">
              <w:rPr>
                <w:szCs w:val="21"/>
              </w:rPr>
              <w:t>表示</w:t>
            </w:r>
            <w:r w:rsidR="00A46F15" w:rsidRPr="00B15774">
              <w:rPr>
                <w:szCs w:val="21"/>
              </w:rPr>
              <w:t>仅通过好友信任推荐算法得到</w:t>
            </w:r>
            <w:r w:rsidRPr="00B15774">
              <w:rPr>
                <w:szCs w:val="21"/>
              </w:rPr>
              <w:t>推结果，</w:t>
            </w:r>
            <w:r w:rsidRPr="00B15774">
              <w:rPr>
                <w:szCs w:val="21"/>
              </w:rPr>
              <w:t>η=1</w:t>
            </w:r>
            <w:r w:rsidRPr="00B15774">
              <w:rPr>
                <w:szCs w:val="21"/>
              </w:rPr>
              <w:t>表示仅通过非好友用户相似性得到推荐结果</w:t>
            </w:r>
            <w:r w:rsidR="002B1818" w:rsidRPr="00B15774">
              <w:rPr>
                <w:szCs w:val="21"/>
              </w:rPr>
              <w:t>。</w:t>
            </w:r>
            <w:r w:rsidR="00A34C24" w:rsidRPr="00B15774">
              <w:rPr>
                <w:szCs w:val="21"/>
              </w:rPr>
              <w:t>流程图如下：</w:t>
            </w:r>
          </w:p>
          <w:p w:rsidR="008C4251" w:rsidRPr="00B15774" w:rsidRDefault="008C4251" w:rsidP="008C4251">
            <w:pPr>
              <w:ind w:firstLine="420"/>
              <w:jc w:val="center"/>
              <w:rPr>
                <w:szCs w:val="21"/>
              </w:rPr>
            </w:pPr>
            <w:r w:rsidRPr="00B15774">
              <w:rPr>
                <w:szCs w:val="21"/>
              </w:rPr>
              <w:object w:dxaOrig="5612" w:dyaOrig="10034">
                <v:shape id="_x0000_i1053" type="#_x0000_t75" style="width:198pt;height:354.5pt" o:ole="">
                  <v:imagedata r:id="rId71" o:title=""/>
                </v:shape>
                <o:OLEObject Type="Embed" ProgID="Visio.Drawing.11" ShapeID="_x0000_i1053" DrawAspect="Content" ObjectID="_1573372655" r:id="rId72"/>
              </w:object>
            </w:r>
          </w:p>
        </w:tc>
      </w:tr>
      <w:tr w:rsidR="003F3317" w:rsidRPr="00B15774" w:rsidTr="00A567A0">
        <w:trPr>
          <w:trHeight w:val="916"/>
          <w:jc w:val="center"/>
        </w:trPr>
        <w:tc>
          <w:tcPr>
            <w:tcW w:w="9321" w:type="dxa"/>
            <w:vAlign w:val="center"/>
          </w:tcPr>
          <w:p w:rsidR="003F3317" w:rsidRPr="00B15774" w:rsidRDefault="003F3317">
            <w:pPr>
              <w:ind w:firstLine="600"/>
              <w:rPr>
                <w:sz w:val="30"/>
                <w:szCs w:val="30"/>
              </w:rPr>
            </w:pPr>
            <w:r w:rsidRPr="00B15774">
              <w:rPr>
                <w:sz w:val="30"/>
                <w:szCs w:val="30"/>
              </w:rPr>
              <w:lastRenderedPageBreak/>
              <w:t>六、论文的创新点或实用性</w:t>
            </w:r>
          </w:p>
        </w:tc>
      </w:tr>
      <w:tr w:rsidR="003F3317" w:rsidRPr="00B15774" w:rsidTr="00A567A0">
        <w:trPr>
          <w:trHeight w:val="5131"/>
          <w:jc w:val="center"/>
        </w:trPr>
        <w:tc>
          <w:tcPr>
            <w:tcW w:w="9321" w:type="dxa"/>
          </w:tcPr>
          <w:p w:rsidR="003F3317" w:rsidRPr="00B15774" w:rsidRDefault="00901B75" w:rsidP="00901B75">
            <w:pPr>
              <w:ind w:firstLine="420"/>
            </w:pPr>
            <w:r w:rsidRPr="00B15774">
              <w:t>1.</w:t>
            </w:r>
            <w:r w:rsidR="00AD33EE" w:rsidRPr="00B15774">
              <w:t>在地点推荐中</w:t>
            </w:r>
            <w:r w:rsidR="00551CE1" w:rsidRPr="00B15774">
              <w:t>，</w:t>
            </w:r>
            <w:r w:rsidR="00AD33EE" w:rsidRPr="00B15774">
              <w:t>用户的行为与时间密切相关，经过分析可以得知用户行为在相邻的时间段内和特定的不相邻时间段内具有相似关系。本文尝试构建一个时间段相似模型，</w:t>
            </w:r>
            <w:r w:rsidR="00551CE1" w:rsidRPr="00B15774">
              <w:t>缓解用户</w:t>
            </w:r>
            <w:r w:rsidR="00551CE1" w:rsidRPr="00B15774">
              <w:t>-</w:t>
            </w:r>
            <w:r w:rsidR="00551CE1" w:rsidRPr="00B15774">
              <w:t>地点签到矩阵的稀疏性；</w:t>
            </w:r>
          </w:p>
          <w:p w:rsidR="00551CE1" w:rsidRPr="00B15774" w:rsidRDefault="00901B75" w:rsidP="00901B75">
            <w:pPr>
              <w:ind w:firstLine="420"/>
            </w:pPr>
            <w:r w:rsidRPr="00B15774">
              <w:t>2.</w:t>
            </w:r>
            <w:r w:rsidRPr="00B15774">
              <w:t>在基于位置服务的社</w:t>
            </w:r>
            <w:r w:rsidR="00C42038" w:rsidRPr="00B15774">
              <w:t>交网络中，用户在地点的签到行为也伴随着信息的产生，</w:t>
            </w:r>
            <w:r w:rsidR="00AD33EE" w:rsidRPr="00B15774">
              <w:t>本文</w:t>
            </w:r>
            <w:r w:rsidR="00C42038" w:rsidRPr="00B15774">
              <w:t>引入</w:t>
            </w:r>
            <w:r w:rsidR="00CC3598" w:rsidRPr="00B15774">
              <w:t>信息熵</w:t>
            </w:r>
            <w:r w:rsidRPr="00B15774">
              <w:t>理论计算这些信息量，并为用户构建签到行为的向量，将度量用户间相似性问题转化为度量该向量的余弦相似性问题是本章计算用户兴趣相似性的基本思路；</w:t>
            </w:r>
          </w:p>
          <w:p w:rsidR="00A567A0" w:rsidRPr="00B15774" w:rsidRDefault="00C42038" w:rsidP="00A34C24">
            <w:pPr>
              <w:ind w:firstLine="420"/>
            </w:pPr>
            <w:r w:rsidRPr="00B15774">
              <w:t>3.</w:t>
            </w:r>
            <w:r w:rsidR="0093135D" w:rsidRPr="00B15774">
              <w:t>在单纯的</w:t>
            </w:r>
            <w:r w:rsidR="00C85A81" w:rsidRPr="00B15774">
              <w:t>用信息熵理论计算</w:t>
            </w:r>
            <w:r w:rsidR="0093135D" w:rsidRPr="00B15774">
              <w:t>用户相似性</w:t>
            </w:r>
            <w:r w:rsidR="00C85A81" w:rsidRPr="00B15774">
              <w:t>的</w:t>
            </w:r>
            <w:r w:rsidR="0093135D" w:rsidRPr="00B15774">
              <w:t>地点推荐算法上融合好友信任机制，</w:t>
            </w:r>
            <w:r w:rsidR="00C85A81" w:rsidRPr="00B15774">
              <w:t>充分利用好友信息与非好友信息，</w:t>
            </w:r>
            <w:r w:rsidR="0005014D" w:rsidRPr="00B15774">
              <w:t>使得融合后的算法能够取得更优的推荐效果。</w:t>
            </w:r>
          </w:p>
        </w:tc>
      </w:tr>
      <w:tr w:rsidR="003F3317" w:rsidRPr="00B15774" w:rsidTr="00A567A0">
        <w:trPr>
          <w:trHeight w:val="1021"/>
          <w:jc w:val="center"/>
        </w:trPr>
        <w:tc>
          <w:tcPr>
            <w:tcW w:w="9321" w:type="dxa"/>
            <w:vAlign w:val="center"/>
          </w:tcPr>
          <w:p w:rsidR="003F3317" w:rsidRPr="00B15774" w:rsidRDefault="003F3317">
            <w:pPr>
              <w:ind w:firstLine="600"/>
              <w:rPr>
                <w:sz w:val="30"/>
                <w:szCs w:val="30"/>
              </w:rPr>
            </w:pPr>
            <w:r w:rsidRPr="00B15774">
              <w:rPr>
                <w:sz w:val="30"/>
                <w:szCs w:val="30"/>
              </w:rPr>
              <w:t>七、研究计划进度和预期成果</w:t>
            </w:r>
          </w:p>
        </w:tc>
      </w:tr>
      <w:tr w:rsidR="003F3317" w:rsidRPr="00B15774" w:rsidTr="00A567A0">
        <w:trPr>
          <w:trHeight w:val="6237"/>
          <w:jc w:val="center"/>
        </w:trPr>
        <w:tc>
          <w:tcPr>
            <w:tcW w:w="9321" w:type="dxa"/>
          </w:tcPr>
          <w:p w:rsidR="00332164" w:rsidRPr="00B15774" w:rsidRDefault="00332164" w:rsidP="0020798D">
            <w:pPr>
              <w:ind w:firstLine="420"/>
            </w:pPr>
            <w:r w:rsidRPr="00B15774">
              <w:t>计划进度：</w:t>
            </w:r>
          </w:p>
          <w:p w:rsidR="00332164" w:rsidRPr="00B15774" w:rsidRDefault="00332164" w:rsidP="0020798D">
            <w:pPr>
              <w:ind w:firstLine="420"/>
            </w:pPr>
            <w:r w:rsidRPr="00B15774">
              <w:t>1</w:t>
            </w:r>
            <w:r w:rsidRPr="00B15774">
              <w:t>、</w:t>
            </w:r>
            <w:r w:rsidRPr="00B15774">
              <w:t>2017</w:t>
            </w:r>
            <w:r w:rsidRPr="00B15774">
              <w:t>年</w:t>
            </w:r>
            <w:r w:rsidRPr="00B15774">
              <w:t>10</w:t>
            </w:r>
            <w:r w:rsidRPr="00B15774">
              <w:t>月</w:t>
            </w:r>
            <w:r w:rsidRPr="00B15774">
              <w:t>-2014</w:t>
            </w:r>
            <w:r w:rsidRPr="00B15774">
              <w:t>年</w:t>
            </w:r>
            <w:r w:rsidRPr="00B15774">
              <w:t>11</w:t>
            </w:r>
            <w:r w:rsidRPr="00B15774">
              <w:t>月</w:t>
            </w:r>
            <w:r w:rsidR="00A46F15" w:rsidRPr="00B15774">
              <w:t>,</w:t>
            </w:r>
            <w:r w:rsidRPr="00B15774">
              <w:t>确定论文题目，了解国内外的研究现状及最新的发展趋势；</w:t>
            </w:r>
          </w:p>
          <w:p w:rsidR="00332164" w:rsidRPr="00B15774" w:rsidRDefault="00332164" w:rsidP="0020798D">
            <w:pPr>
              <w:ind w:firstLine="420"/>
            </w:pPr>
            <w:r w:rsidRPr="00B15774">
              <w:t>2</w:t>
            </w:r>
            <w:r w:rsidRPr="00B15774">
              <w:t>、</w:t>
            </w:r>
            <w:r w:rsidRPr="00B15774">
              <w:t>2017</w:t>
            </w:r>
            <w:r w:rsidRPr="00B15774">
              <w:t>年</w:t>
            </w:r>
            <w:r w:rsidRPr="00B15774">
              <w:t>12</w:t>
            </w:r>
            <w:r w:rsidRPr="00B15774">
              <w:t>月</w:t>
            </w:r>
            <w:r w:rsidRPr="00B15774">
              <w:t>-2018</w:t>
            </w:r>
            <w:r w:rsidRPr="00B15774">
              <w:t>年</w:t>
            </w:r>
            <w:r w:rsidR="006D16FC" w:rsidRPr="00B15774">
              <w:t>3</w:t>
            </w:r>
            <w:r w:rsidRPr="00B15774">
              <w:t>月，</w:t>
            </w:r>
            <w:r w:rsidR="00A50304" w:rsidRPr="00B15774">
              <w:t>熟悉各种推荐系统常用</w:t>
            </w:r>
            <w:r w:rsidRPr="00B15774">
              <w:t>算法</w:t>
            </w:r>
            <w:r w:rsidR="00A50304" w:rsidRPr="00B15774">
              <w:t>，用</w:t>
            </w:r>
            <w:r w:rsidR="00A50304" w:rsidRPr="00B15774">
              <w:t>Python</w:t>
            </w:r>
            <w:r w:rsidR="00A50304" w:rsidRPr="00B15774">
              <w:t>实现常见的推荐算法，为后面的推荐系统打下基础；</w:t>
            </w:r>
          </w:p>
          <w:p w:rsidR="00332164" w:rsidRPr="00B15774" w:rsidRDefault="00332164" w:rsidP="0020798D">
            <w:pPr>
              <w:ind w:firstLine="420"/>
            </w:pPr>
            <w:r w:rsidRPr="00B15774">
              <w:t>4</w:t>
            </w:r>
            <w:r w:rsidRPr="00B15774">
              <w:t>、</w:t>
            </w:r>
            <w:r w:rsidR="00A50304" w:rsidRPr="00B15774">
              <w:t>2018</w:t>
            </w:r>
            <w:r w:rsidRPr="00B15774">
              <w:t>年</w:t>
            </w:r>
            <w:r w:rsidRPr="00B15774">
              <w:t>4</w:t>
            </w:r>
            <w:r w:rsidRPr="00B15774">
              <w:t>月</w:t>
            </w:r>
            <w:r w:rsidR="00A50304" w:rsidRPr="00B15774">
              <w:t>-2018</w:t>
            </w:r>
            <w:r w:rsidRPr="00B15774">
              <w:t>年</w:t>
            </w:r>
            <w:r w:rsidRPr="00B15774">
              <w:t>6</w:t>
            </w:r>
            <w:r w:rsidR="0020798D" w:rsidRPr="00B15774">
              <w:t>月，</w:t>
            </w:r>
            <w:r w:rsidRPr="00B15774">
              <w:t>算法的调优与对比，</w:t>
            </w:r>
            <w:r w:rsidRPr="00B15774">
              <w:t>python</w:t>
            </w:r>
            <w:r w:rsidR="0020798D" w:rsidRPr="00B15774">
              <w:t>推荐</w:t>
            </w:r>
            <w:r w:rsidRPr="00B15774">
              <w:t>系统的编写和调试</w:t>
            </w:r>
            <w:r w:rsidR="009C276B" w:rsidRPr="00B15774">
              <w:t>，小论文的撰写与发表。</w:t>
            </w:r>
          </w:p>
          <w:p w:rsidR="00332164" w:rsidRPr="00B15774" w:rsidRDefault="00332164" w:rsidP="0020798D">
            <w:pPr>
              <w:ind w:firstLine="420"/>
            </w:pPr>
            <w:r w:rsidRPr="00B15774">
              <w:t>6</w:t>
            </w:r>
            <w:r w:rsidRPr="00B15774">
              <w:t>、</w:t>
            </w:r>
            <w:r w:rsidR="0020798D" w:rsidRPr="00B15774">
              <w:t>2018</w:t>
            </w:r>
            <w:r w:rsidRPr="00B15774">
              <w:t>年</w:t>
            </w:r>
            <w:r w:rsidR="006D16FC" w:rsidRPr="00B15774">
              <w:t>7</w:t>
            </w:r>
            <w:r w:rsidRPr="00B15774">
              <w:t>月</w:t>
            </w:r>
            <w:r w:rsidR="0020798D" w:rsidRPr="00B15774">
              <w:t>-2018</w:t>
            </w:r>
            <w:r w:rsidRPr="00B15774">
              <w:t>年</w:t>
            </w:r>
            <w:r w:rsidR="006D16FC" w:rsidRPr="00B15774">
              <w:t>9</w:t>
            </w:r>
            <w:r w:rsidRPr="00B15774">
              <w:t>月，完成论文写作、修改定稿。</w:t>
            </w:r>
          </w:p>
          <w:p w:rsidR="00332164" w:rsidRPr="00B15774" w:rsidRDefault="00332164" w:rsidP="0020798D">
            <w:pPr>
              <w:ind w:firstLine="420"/>
            </w:pPr>
            <w:r w:rsidRPr="00B15774">
              <w:t>预期成果：</w:t>
            </w:r>
          </w:p>
          <w:p w:rsidR="00A567A0" w:rsidRPr="00B15774" w:rsidRDefault="000E212F" w:rsidP="003F31C7">
            <w:pPr>
              <w:ind w:firstLine="420"/>
              <w:rPr>
                <w:sz w:val="24"/>
              </w:rPr>
            </w:pPr>
            <w:r w:rsidRPr="00B15774">
              <w:t>在</w:t>
            </w:r>
            <w:r w:rsidRPr="00B15774">
              <w:t>Foursquare</w:t>
            </w:r>
            <w:r w:rsidRPr="00B15774">
              <w:t>数据集上</w:t>
            </w:r>
            <w:r w:rsidR="000C0533" w:rsidRPr="00B15774">
              <w:t>利用时间段相似性缓解</w:t>
            </w:r>
            <w:r w:rsidRPr="00B15774">
              <w:t>矩阵稀疏性的问题，采用</w:t>
            </w:r>
            <w:r w:rsidR="003F31C7" w:rsidRPr="00B15774">
              <w:t>熵理论</w:t>
            </w:r>
            <w:r w:rsidR="000C0533" w:rsidRPr="00B15774">
              <w:t>改善用户间相似性的</w:t>
            </w:r>
            <w:r w:rsidR="00C87D30" w:rsidRPr="00B15774">
              <w:t>计算</w:t>
            </w:r>
            <w:r w:rsidRPr="00B15774">
              <w:t>方法，</w:t>
            </w:r>
            <w:r w:rsidR="003F31C7" w:rsidRPr="00B15774">
              <w:t>结合好友信任机制</w:t>
            </w:r>
            <w:r w:rsidRPr="00B15774">
              <w:t>提高推荐结果的准确度</w:t>
            </w:r>
            <w:r w:rsidR="00C87D30" w:rsidRPr="00B15774">
              <w:t>（相较于常用的推荐算法）</w:t>
            </w:r>
            <w:r w:rsidRPr="00B15774">
              <w:t>。</w:t>
            </w:r>
          </w:p>
        </w:tc>
      </w:tr>
    </w:tbl>
    <w:p w:rsidR="003F3317" w:rsidRPr="00B15774" w:rsidRDefault="003F3317">
      <w:pPr>
        <w:ind w:firstLine="420"/>
      </w:pPr>
    </w:p>
    <w:p w:rsidR="003F3317" w:rsidRPr="00B15774" w:rsidRDefault="003F3317">
      <w:pPr>
        <w:ind w:firstLine="420"/>
      </w:pPr>
    </w:p>
    <w:tbl>
      <w:tblPr>
        <w:tblW w:w="9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6"/>
      </w:tblGrid>
      <w:tr w:rsidR="003F3317" w:rsidRPr="00B15774">
        <w:trPr>
          <w:trHeight w:val="916"/>
          <w:jc w:val="center"/>
        </w:trPr>
        <w:tc>
          <w:tcPr>
            <w:tcW w:w="9366" w:type="dxa"/>
            <w:vAlign w:val="center"/>
          </w:tcPr>
          <w:p w:rsidR="003F3317" w:rsidRPr="00B15774" w:rsidRDefault="003F3317">
            <w:pPr>
              <w:ind w:firstLine="600"/>
              <w:rPr>
                <w:sz w:val="30"/>
                <w:szCs w:val="30"/>
              </w:rPr>
            </w:pPr>
            <w:r w:rsidRPr="00B15774">
              <w:rPr>
                <w:sz w:val="30"/>
                <w:szCs w:val="30"/>
              </w:rPr>
              <w:t>八、</w:t>
            </w:r>
            <w:r w:rsidR="00615569" w:rsidRPr="00B15774">
              <w:rPr>
                <w:sz w:val="30"/>
                <w:szCs w:val="30"/>
              </w:rPr>
              <w:t>导师意见</w:t>
            </w:r>
          </w:p>
          <w:p w:rsidR="00615569" w:rsidRPr="00B15774" w:rsidRDefault="00615569">
            <w:pPr>
              <w:ind w:firstLine="560"/>
              <w:rPr>
                <w:sz w:val="30"/>
                <w:szCs w:val="30"/>
              </w:rPr>
            </w:pPr>
            <w:r w:rsidRPr="00B15774">
              <w:rPr>
                <w:bCs/>
                <w:color w:val="000000"/>
                <w:sz w:val="28"/>
              </w:rPr>
              <w:t>（请对项目的意义、具体内容、创新点和取得预期成果的可能性等进行评价）</w:t>
            </w:r>
          </w:p>
        </w:tc>
      </w:tr>
      <w:tr w:rsidR="003F3317" w:rsidRPr="00B15774">
        <w:trPr>
          <w:trHeight w:val="5262"/>
          <w:jc w:val="center"/>
        </w:trPr>
        <w:tc>
          <w:tcPr>
            <w:tcW w:w="9366" w:type="dxa"/>
            <w:vAlign w:val="center"/>
          </w:tcPr>
          <w:p w:rsidR="0031065B" w:rsidRPr="00B15774" w:rsidRDefault="0031065B" w:rsidP="0031065B">
            <w:pPr>
              <w:ind w:firstLine="480"/>
              <w:rPr>
                <w:sz w:val="24"/>
              </w:rPr>
            </w:pPr>
            <w:r w:rsidRPr="00B15774">
              <w:rPr>
                <w:sz w:val="24"/>
              </w:rPr>
              <w:t>本论文针对基于位置服务的社交网络的个性化信息推荐，提出了一个缓解用户</w:t>
            </w:r>
            <w:r w:rsidRPr="00B15774">
              <w:rPr>
                <w:sz w:val="24"/>
              </w:rPr>
              <w:t>-</w:t>
            </w:r>
            <w:r w:rsidRPr="00B15774">
              <w:rPr>
                <w:sz w:val="24"/>
              </w:rPr>
              <w:t>地点签到矩阵的稀疏性的模型，利用信息熵概念优化用户兴趣相似性的计算，并加入好友信任机制提高推荐效果。</w:t>
            </w:r>
          </w:p>
          <w:p w:rsidR="00EF346E" w:rsidRDefault="00E2264D" w:rsidP="00E2264D">
            <w:pPr>
              <w:ind w:firstLine="480"/>
              <w:rPr>
                <w:sz w:val="24"/>
              </w:rPr>
            </w:pPr>
            <w:r>
              <w:rPr>
                <w:sz w:val="24"/>
              </w:rPr>
              <w:t>论文目标清晰，内容有一定创新性，工作量适中，同意开题</w:t>
            </w:r>
            <w:r>
              <w:rPr>
                <w:rFonts w:hint="eastAsia"/>
                <w:sz w:val="24"/>
              </w:rPr>
              <w:t>。</w:t>
            </w:r>
          </w:p>
          <w:p w:rsidR="00E2264D" w:rsidRDefault="00E2264D" w:rsidP="00E2264D">
            <w:pPr>
              <w:ind w:firstLine="480"/>
              <w:rPr>
                <w:sz w:val="24"/>
              </w:rPr>
            </w:pPr>
          </w:p>
          <w:p w:rsidR="00E2264D" w:rsidRDefault="00E2264D" w:rsidP="00E2264D">
            <w:pPr>
              <w:ind w:firstLine="480"/>
              <w:rPr>
                <w:sz w:val="24"/>
              </w:rPr>
            </w:pPr>
          </w:p>
          <w:p w:rsidR="00E2264D" w:rsidRDefault="00E2264D" w:rsidP="00E2264D">
            <w:pPr>
              <w:ind w:firstLine="480"/>
              <w:rPr>
                <w:sz w:val="24"/>
              </w:rPr>
            </w:pPr>
          </w:p>
          <w:p w:rsidR="00E2264D" w:rsidRDefault="00E2264D" w:rsidP="00E2264D">
            <w:pPr>
              <w:ind w:firstLine="480"/>
              <w:rPr>
                <w:sz w:val="24"/>
              </w:rPr>
            </w:pPr>
          </w:p>
          <w:p w:rsidR="00E2264D" w:rsidRDefault="00E2264D" w:rsidP="00E2264D">
            <w:pPr>
              <w:ind w:firstLine="480"/>
              <w:rPr>
                <w:sz w:val="24"/>
              </w:rPr>
            </w:pPr>
          </w:p>
          <w:p w:rsidR="00E2264D" w:rsidRDefault="00E2264D" w:rsidP="00E2264D">
            <w:pPr>
              <w:ind w:firstLine="480"/>
              <w:rPr>
                <w:sz w:val="24"/>
              </w:rPr>
            </w:pPr>
          </w:p>
          <w:p w:rsidR="00E2264D" w:rsidRDefault="00E2264D" w:rsidP="00E2264D">
            <w:pPr>
              <w:ind w:firstLine="480"/>
              <w:rPr>
                <w:sz w:val="24"/>
              </w:rPr>
            </w:pPr>
          </w:p>
          <w:p w:rsidR="00E2264D" w:rsidRDefault="00E2264D" w:rsidP="00E2264D">
            <w:pPr>
              <w:ind w:firstLine="480"/>
              <w:rPr>
                <w:sz w:val="24"/>
              </w:rPr>
            </w:pPr>
          </w:p>
          <w:p w:rsidR="00E2264D" w:rsidRDefault="00E2264D" w:rsidP="00E2264D">
            <w:pPr>
              <w:ind w:firstLine="480"/>
              <w:rPr>
                <w:sz w:val="24"/>
              </w:rPr>
            </w:pPr>
          </w:p>
          <w:p w:rsidR="00E2264D" w:rsidRDefault="00E2264D" w:rsidP="00E2264D">
            <w:pPr>
              <w:ind w:firstLine="480"/>
              <w:rPr>
                <w:sz w:val="24"/>
              </w:rPr>
            </w:pPr>
          </w:p>
          <w:p w:rsidR="00E2264D" w:rsidRDefault="00E2264D" w:rsidP="00E2264D">
            <w:pPr>
              <w:ind w:firstLineChars="0" w:firstLine="0"/>
              <w:rPr>
                <w:rFonts w:hint="eastAsia"/>
                <w:sz w:val="24"/>
              </w:rPr>
            </w:pPr>
          </w:p>
          <w:p w:rsidR="00E2264D" w:rsidRPr="00B15774" w:rsidRDefault="00E2264D" w:rsidP="00E2264D">
            <w:pPr>
              <w:ind w:firstLineChars="0" w:firstLine="0"/>
              <w:rPr>
                <w:rFonts w:hint="eastAsia"/>
                <w:sz w:val="24"/>
              </w:rPr>
            </w:pPr>
          </w:p>
          <w:p w:rsidR="00EF346E" w:rsidRDefault="00EF346E" w:rsidP="00231097">
            <w:pPr>
              <w:wordWrap w:val="0"/>
              <w:ind w:firstLine="560"/>
              <w:jc w:val="right"/>
              <w:rPr>
                <w:sz w:val="28"/>
                <w:szCs w:val="28"/>
              </w:rPr>
            </w:pPr>
          </w:p>
          <w:p w:rsidR="00EF346E" w:rsidRDefault="00EF346E" w:rsidP="00EF346E">
            <w:pPr>
              <w:ind w:firstLine="560"/>
              <w:jc w:val="right"/>
              <w:rPr>
                <w:sz w:val="28"/>
                <w:szCs w:val="28"/>
              </w:rPr>
            </w:pPr>
          </w:p>
          <w:p w:rsidR="00EF346E" w:rsidRPr="00E2264D" w:rsidRDefault="00EF346E" w:rsidP="00EF346E">
            <w:pPr>
              <w:ind w:firstLine="560"/>
              <w:jc w:val="right"/>
              <w:rPr>
                <w:sz w:val="28"/>
                <w:szCs w:val="28"/>
              </w:rPr>
            </w:pPr>
          </w:p>
          <w:p w:rsidR="00EF346E" w:rsidRDefault="00EF346E" w:rsidP="00EF346E">
            <w:pPr>
              <w:ind w:firstLine="560"/>
              <w:jc w:val="right"/>
              <w:rPr>
                <w:sz w:val="28"/>
                <w:szCs w:val="28"/>
              </w:rPr>
            </w:pPr>
          </w:p>
          <w:p w:rsidR="00E2264D" w:rsidRDefault="00615569" w:rsidP="00E2264D">
            <w:pPr>
              <w:ind w:right="1400" w:firstLine="560"/>
              <w:jc w:val="right"/>
              <w:rPr>
                <w:sz w:val="28"/>
                <w:szCs w:val="28"/>
              </w:rPr>
            </w:pPr>
            <w:r w:rsidRPr="00B15774">
              <w:rPr>
                <w:sz w:val="28"/>
                <w:szCs w:val="28"/>
              </w:rPr>
              <w:t>导师签字</w:t>
            </w:r>
            <w:r w:rsidR="00EF346E">
              <w:rPr>
                <w:rFonts w:hint="eastAsia"/>
                <w:sz w:val="28"/>
                <w:szCs w:val="28"/>
              </w:rPr>
              <w:t>：</w:t>
            </w:r>
          </w:p>
          <w:p w:rsidR="00E2264D" w:rsidRPr="00B15774" w:rsidRDefault="00E2264D" w:rsidP="00E2264D">
            <w:pPr>
              <w:ind w:right="1400" w:firstLine="560"/>
              <w:jc w:val="right"/>
              <w:rPr>
                <w:rFonts w:hint="eastAsia"/>
                <w:sz w:val="28"/>
                <w:szCs w:val="28"/>
              </w:rPr>
            </w:pPr>
          </w:p>
        </w:tc>
      </w:tr>
      <w:tr w:rsidR="003F3317" w:rsidRPr="00B15774">
        <w:trPr>
          <w:trHeight w:val="1021"/>
          <w:jc w:val="center"/>
        </w:trPr>
        <w:tc>
          <w:tcPr>
            <w:tcW w:w="9366" w:type="dxa"/>
            <w:vAlign w:val="center"/>
          </w:tcPr>
          <w:p w:rsidR="003F3317" w:rsidRPr="00B15774" w:rsidRDefault="003F3317">
            <w:pPr>
              <w:ind w:firstLine="600"/>
            </w:pPr>
            <w:r w:rsidRPr="00B15774">
              <w:rPr>
                <w:sz w:val="30"/>
                <w:szCs w:val="30"/>
              </w:rPr>
              <w:lastRenderedPageBreak/>
              <w:t>九、</w:t>
            </w:r>
            <w:r w:rsidR="00615569" w:rsidRPr="00B15774">
              <w:rPr>
                <w:sz w:val="30"/>
                <w:szCs w:val="30"/>
              </w:rPr>
              <w:t>研究生部审核</w:t>
            </w:r>
            <w:r w:rsidRPr="00B15774">
              <w:rPr>
                <w:sz w:val="30"/>
                <w:szCs w:val="30"/>
              </w:rPr>
              <w:t>意见</w:t>
            </w:r>
          </w:p>
        </w:tc>
      </w:tr>
      <w:tr w:rsidR="003F3317" w:rsidRPr="00B15774">
        <w:trPr>
          <w:trHeight w:val="5514"/>
          <w:jc w:val="center"/>
        </w:trPr>
        <w:tc>
          <w:tcPr>
            <w:tcW w:w="9366" w:type="dxa"/>
            <w:vAlign w:val="center"/>
          </w:tcPr>
          <w:p w:rsidR="003F3317" w:rsidRPr="00B15774" w:rsidRDefault="003F3317">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D6728" w:rsidRPr="00B15774" w:rsidRDefault="006D6728">
            <w:pPr>
              <w:ind w:firstLine="480"/>
              <w:rPr>
                <w:sz w:val="24"/>
              </w:rPr>
            </w:pPr>
          </w:p>
          <w:p w:rsidR="00615569" w:rsidRPr="00B15774" w:rsidRDefault="00615569" w:rsidP="006D6728">
            <w:pPr>
              <w:wordWrap w:val="0"/>
              <w:ind w:firstLine="600"/>
              <w:jc w:val="right"/>
              <w:rPr>
                <w:sz w:val="30"/>
                <w:szCs w:val="30"/>
              </w:rPr>
            </w:pPr>
          </w:p>
          <w:p w:rsidR="006D6728" w:rsidRPr="00B15774" w:rsidRDefault="00615569" w:rsidP="00E2264D">
            <w:pPr>
              <w:wordWrap w:val="0"/>
              <w:ind w:right="1120" w:firstLine="560"/>
              <w:jc w:val="right"/>
              <w:rPr>
                <w:sz w:val="28"/>
                <w:szCs w:val="28"/>
              </w:rPr>
            </w:pPr>
            <w:r w:rsidRPr="00B15774">
              <w:rPr>
                <w:sz w:val="28"/>
                <w:szCs w:val="28"/>
              </w:rPr>
              <w:t>审核老师</w:t>
            </w:r>
            <w:r w:rsidR="006D6728" w:rsidRPr="00B15774">
              <w:rPr>
                <w:sz w:val="28"/>
                <w:szCs w:val="28"/>
              </w:rPr>
              <w:t>签字：</w:t>
            </w:r>
          </w:p>
          <w:p w:rsidR="006D6728" w:rsidRPr="00B15774" w:rsidRDefault="006D6728" w:rsidP="006D6728">
            <w:pPr>
              <w:ind w:firstLine="420"/>
              <w:jc w:val="right"/>
            </w:pPr>
          </w:p>
        </w:tc>
      </w:tr>
    </w:tbl>
    <w:p w:rsidR="003F3317" w:rsidRPr="00B15774" w:rsidRDefault="003F3317" w:rsidP="00735207">
      <w:pPr>
        <w:ind w:firstLineChars="0" w:firstLine="0"/>
      </w:pPr>
    </w:p>
    <w:sectPr w:rsidR="003F3317" w:rsidRPr="00B15774" w:rsidSect="009074E2">
      <w:headerReference w:type="default" r:id="rId73"/>
      <w:footerReference w:type="default" r:id="rId74"/>
      <w:endnotePr>
        <w:numFmt w:val="decimal"/>
      </w:endnotePr>
      <w:pgSz w:w="11906" w:h="16838" w:code="9"/>
      <w:pgMar w:top="1440" w:right="1797" w:bottom="1440" w:left="1797" w:header="851" w:footer="748"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BC8" w:rsidRDefault="008F6BC8">
      <w:pPr>
        <w:ind w:firstLine="420"/>
      </w:pPr>
      <w:r>
        <w:separator/>
      </w:r>
    </w:p>
  </w:endnote>
  <w:endnote w:type="continuationSeparator" w:id="0">
    <w:p w:rsidR="008F6BC8" w:rsidRDefault="008F6BC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97" w:rsidRDefault="00231097" w:rsidP="00231097">
    <w:pPr>
      <w:pStyle w:val="a4"/>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97" w:rsidRDefault="00231097" w:rsidP="00231097">
    <w:pPr>
      <w:pStyle w:val="a4"/>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97" w:rsidRDefault="00231097" w:rsidP="00231097">
    <w:pPr>
      <w:pStyle w:val="a4"/>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0E1" w:rsidRDefault="00276166">
    <w:pPr>
      <w:pStyle w:val="a4"/>
      <w:ind w:firstLine="420"/>
      <w:jc w:val="center"/>
      <w:rPr>
        <w:sz w:val="21"/>
        <w:szCs w:val="21"/>
      </w:rPr>
    </w:pPr>
    <w:r>
      <w:rPr>
        <w:rStyle w:val="a5"/>
        <w:sz w:val="21"/>
        <w:szCs w:val="21"/>
      </w:rPr>
      <w:fldChar w:fldCharType="begin"/>
    </w:r>
    <w:r w:rsidR="005F20E1">
      <w:rPr>
        <w:rStyle w:val="a5"/>
        <w:sz w:val="21"/>
        <w:szCs w:val="21"/>
      </w:rPr>
      <w:instrText xml:space="preserve"> PAGE </w:instrText>
    </w:r>
    <w:r>
      <w:rPr>
        <w:rStyle w:val="a5"/>
        <w:sz w:val="21"/>
        <w:szCs w:val="21"/>
      </w:rPr>
      <w:fldChar w:fldCharType="separate"/>
    </w:r>
    <w:r w:rsidR="00786B42">
      <w:rPr>
        <w:rStyle w:val="a5"/>
        <w:noProof/>
        <w:sz w:val="21"/>
        <w:szCs w:val="21"/>
      </w:rPr>
      <w:t>3</w:t>
    </w:r>
    <w:r>
      <w:rPr>
        <w:rStyle w:val="a5"/>
        <w:sz w:val="21"/>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BC8" w:rsidRDefault="008F6BC8">
      <w:pPr>
        <w:ind w:firstLine="420"/>
      </w:pPr>
      <w:r>
        <w:separator/>
      </w:r>
    </w:p>
  </w:footnote>
  <w:footnote w:type="continuationSeparator" w:id="0">
    <w:p w:rsidR="008F6BC8" w:rsidRDefault="008F6BC8">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97" w:rsidRDefault="00231097" w:rsidP="00231097">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97" w:rsidRDefault="00231097" w:rsidP="00231097">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97" w:rsidRDefault="00231097" w:rsidP="00231097">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0E1" w:rsidRDefault="005F20E1">
    <w:pPr>
      <w:pStyle w:val="a3"/>
      <w:ind w:firstLine="420"/>
      <w:rPr>
        <w:sz w:val="21"/>
        <w:szCs w:val="21"/>
      </w:rPr>
    </w:pPr>
    <w:r>
      <w:rPr>
        <w:rFonts w:hint="eastAsia"/>
        <w:sz w:val="21"/>
        <w:szCs w:val="21"/>
      </w:rPr>
      <w:t>武汉邮电科学研究院硕士研究生学位论文开题报告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CFC"/>
    <w:multiLevelType w:val="hybridMultilevel"/>
    <w:tmpl w:val="0A2C8DA0"/>
    <w:lvl w:ilvl="0" w:tplc="B03A4F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4307C0"/>
    <w:multiLevelType w:val="hybridMultilevel"/>
    <w:tmpl w:val="886E4CBC"/>
    <w:lvl w:ilvl="0" w:tplc="0C9E64C6">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624A10"/>
    <w:multiLevelType w:val="hybridMultilevel"/>
    <w:tmpl w:val="D7E27CA8"/>
    <w:lvl w:ilvl="0" w:tplc="9F0627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B5231C2"/>
    <w:multiLevelType w:val="hybridMultilevel"/>
    <w:tmpl w:val="646C1E3C"/>
    <w:lvl w:ilvl="0" w:tplc="50925FBE">
      <w:start w:val="3"/>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F67501E"/>
    <w:multiLevelType w:val="hybridMultilevel"/>
    <w:tmpl w:val="B8B443AE"/>
    <w:lvl w:ilvl="0" w:tplc="142E8D42">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35BC27CB"/>
    <w:multiLevelType w:val="hybridMultilevel"/>
    <w:tmpl w:val="BBFE87CA"/>
    <w:lvl w:ilvl="0" w:tplc="60F03A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BF6018A"/>
    <w:multiLevelType w:val="hybridMultilevel"/>
    <w:tmpl w:val="2B8E4980"/>
    <w:lvl w:ilvl="0" w:tplc="498E475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800910"/>
    <w:multiLevelType w:val="hybridMultilevel"/>
    <w:tmpl w:val="0E08A6C2"/>
    <w:lvl w:ilvl="0" w:tplc="6D3E6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726082"/>
    <w:multiLevelType w:val="hybridMultilevel"/>
    <w:tmpl w:val="3B323B8A"/>
    <w:lvl w:ilvl="0" w:tplc="09D0B29A">
      <w:start w:val="1"/>
      <w:numFmt w:val="decimal"/>
      <w:lvlText w:val="%1．"/>
      <w:lvlJc w:val="left"/>
      <w:pPr>
        <w:tabs>
          <w:tab w:val="num" w:pos="1000"/>
        </w:tabs>
        <w:ind w:left="1000" w:hanging="720"/>
      </w:pPr>
      <w:rPr>
        <w:rFonts w:hint="eastAsia"/>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9" w15:restartNumberingAfterBreak="0">
    <w:nsid w:val="618D3596"/>
    <w:multiLevelType w:val="hybridMultilevel"/>
    <w:tmpl w:val="0E8C87DA"/>
    <w:lvl w:ilvl="0" w:tplc="FF68C8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89451DF"/>
    <w:multiLevelType w:val="hybridMultilevel"/>
    <w:tmpl w:val="6A8C1F64"/>
    <w:lvl w:ilvl="0" w:tplc="D1C029C8">
      <w:start w:val="1"/>
      <w:numFmt w:val="decimal"/>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15:restartNumberingAfterBreak="0">
    <w:nsid w:val="7412203A"/>
    <w:multiLevelType w:val="hybridMultilevel"/>
    <w:tmpl w:val="5862FB26"/>
    <w:lvl w:ilvl="0" w:tplc="6616EC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C5106F3"/>
    <w:multiLevelType w:val="hybridMultilevel"/>
    <w:tmpl w:val="6D605ABA"/>
    <w:lvl w:ilvl="0" w:tplc="9A2E82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FFA6478"/>
    <w:multiLevelType w:val="hybridMultilevel"/>
    <w:tmpl w:val="EB36F5CA"/>
    <w:lvl w:ilvl="0" w:tplc="F60484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
  </w:num>
  <w:num w:numId="3">
    <w:abstractNumId w:val="3"/>
  </w:num>
  <w:num w:numId="4">
    <w:abstractNumId w:val="12"/>
  </w:num>
  <w:num w:numId="5">
    <w:abstractNumId w:val="11"/>
  </w:num>
  <w:num w:numId="6">
    <w:abstractNumId w:val="7"/>
  </w:num>
  <w:num w:numId="7">
    <w:abstractNumId w:val="5"/>
  </w:num>
  <w:num w:numId="8">
    <w:abstractNumId w:val="2"/>
  </w:num>
  <w:num w:numId="9">
    <w:abstractNumId w:val="13"/>
  </w:num>
  <w:num w:numId="10">
    <w:abstractNumId w:val="4"/>
  </w:num>
  <w:num w:numId="11">
    <w:abstractNumId w:val="10"/>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D6C17"/>
    <w:rsid w:val="000052AF"/>
    <w:rsid w:val="00014684"/>
    <w:rsid w:val="00015844"/>
    <w:rsid w:val="00015D3E"/>
    <w:rsid w:val="00023FC8"/>
    <w:rsid w:val="0002626B"/>
    <w:rsid w:val="000271EF"/>
    <w:rsid w:val="00030CCD"/>
    <w:rsid w:val="00046C22"/>
    <w:rsid w:val="0005014D"/>
    <w:rsid w:val="00053FB2"/>
    <w:rsid w:val="0005677C"/>
    <w:rsid w:val="00062E21"/>
    <w:rsid w:val="00063A64"/>
    <w:rsid w:val="00065F08"/>
    <w:rsid w:val="0007636D"/>
    <w:rsid w:val="00083A80"/>
    <w:rsid w:val="00090018"/>
    <w:rsid w:val="000A33B9"/>
    <w:rsid w:val="000B43DD"/>
    <w:rsid w:val="000B5374"/>
    <w:rsid w:val="000C0533"/>
    <w:rsid w:val="000C3D23"/>
    <w:rsid w:val="000D736F"/>
    <w:rsid w:val="000E212F"/>
    <w:rsid w:val="000E7BCA"/>
    <w:rsid w:val="000F278F"/>
    <w:rsid w:val="001129E8"/>
    <w:rsid w:val="00155809"/>
    <w:rsid w:val="0016450D"/>
    <w:rsid w:val="00172BCF"/>
    <w:rsid w:val="00182E60"/>
    <w:rsid w:val="00184568"/>
    <w:rsid w:val="00195479"/>
    <w:rsid w:val="001A700E"/>
    <w:rsid w:val="001B237D"/>
    <w:rsid w:val="001B5409"/>
    <w:rsid w:val="001D7A28"/>
    <w:rsid w:val="001E039A"/>
    <w:rsid w:val="001E0675"/>
    <w:rsid w:val="001F15F1"/>
    <w:rsid w:val="001F7A39"/>
    <w:rsid w:val="002025A5"/>
    <w:rsid w:val="0020798D"/>
    <w:rsid w:val="002225E1"/>
    <w:rsid w:val="00227264"/>
    <w:rsid w:val="00227737"/>
    <w:rsid w:val="002305AF"/>
    <w:rsid w:val="00231097"/>
    <w:rsid w:val="00235D44"/>
    <w:rsid w:val="002577B7"/>
    <w:rsid w:val="00260514"/>
    <w:rsid w:val="00265276"/>
    <w:rsid w:val="002734CE"/>
    <w:rsid w:val="002755C8"/>
    <w:rsid w:val="00276166"/>
    <w:rsid w:val="00290BED"/>
    <w:rsid w:val="00293420"/>
    <w:rsid w:val="002A3885"/>
    <w:rsid w:val="002B1818"/>
    <w:rsid w:val="002C064F"/>
    <w:rsid w:val="002C6092"/>
    <w:rsid w:val="002D56AA"/>
    <w:rsid w:val="002E2B44"/>
    <w:rsid w:val="002E63CF"/>
    <w:rsid w:val="002F4F45"/>
    <w:rsid w:val="00301B30"/>
    <w:rsid w:val="0030247D"/>
    <w:rsid w:val="0030467B"/>
    <w:rsid w:val="0031065B"/>
    <w:rsid w:val="0032412F"/>
    <w:rsid w:val="00326B13"/>
    <w:rsid w:val="00330327"/>
    <w:rsid w:val="00332164"/>
    <w:rsid w:val="00337F1A"/>
    <w:rsid w:val="00345D86"/>
    <w:rsid w:val="003476FE"/>
    <w:rsid w:val="003671B3"/>
    <w:rsid w:val="00367B7D"/>
    <w:rsid w:val="00394953"/>
    <w:rsid w:val="003A0D01"/>
    <w:rsid w:val="003A22DD"/>
    <w:rsid w:val="003A3825"/>
    <w:rsid w:val="003A62AB"/>
    <w:rsid w:val="003B20A7"/>
    <w:rsid w:val="003F31C7"/>
    <w:rsid w:val="003F3317"/>
    <w:rsid w:val="003F3D62"/>
    <w:rsid w:val="0042068A"/>
    <w:rsid w:val="0043209D"/>
    <w:rsid w:val="0044077F"/>
    <w:rsid w:val="00460900"/>
    <w:rsid w:val="004C03CF"/>
    <w:rsid w:val="004C432B"/>
    <w:rsid w:val="004F76B7"/>
    <w:rsid w:val="0050113B"/>
    <w:rsid w:val="0050223A"/>
    <w:rsid w:val="005041C1"/>
    <w:rsid w:val="0050455A"/>
    <w:rsid w:val="00517EE6"/>
    <w:rsid w:val="0052495B"/>
    <w:rsid w:val="00551CE1"/>
    <w:rsid w:val="005533AD"/>
    <w:rsid w:val="0056335B"/>
    <w:rsid w:val="0056725D"/>
    <w:rsid w:val="005807D1"/>
    <w:rsid w:val="0058089A"/>
    <w:rsid w:val="005B50D1"/>
    <w:rsid w:val="005E1D1B"/>
    <w:rsid w:val="005F20E1"/>
    <w:rsid w:val="00604228"/>
    <w:rsid w:val="006062FA"/>
    <w:rsid w:val="00615569"/>
    <w:rsid w:val="00645CF9"/>
    <w:rsid w:val="006519C6"/>
    <w:rsid w:val="00667E46"/>
    <w:rsid w:val="00695DA6"/>
    <w:rsid w:val="006A4C03"/>
    <w:rsid w:val="006B5EB1"/>
    <w:rsid w:val="006C519B"/>
    <w:rsid w:val="006D16FC"/>
    <w:rsid w:val="006D18BF"/>
    <w:rsid w:val="006D6728"/>
    <w:rsid w:val="006E70C1"/>
    <w:rsid w:val="0070067E"/>
    <w:rsid w:val="00735207"/>
    <w:rsid w:val="007401B5"/>
    <w:rsid w:val="007468F8"/>
    <w:rsid w:val="00780462"/>
    <w:rsid w:val="00786B42"/>
    <w:rsid w:val="007B1BBB"/>
    <w:rsid w:val="007C07BB"/>
    <w:rsid w:val="007C68E7"/>
    <w:rsid w:val="007E0166"/>
    <w:rsid w:val="007E2C84"/>
    <w:rsid w:val="007F4683"/>
    <w:rsid w:val="00807C1C"/>
    <w:rsid w:val="00812362"/>
    <w:rsid w:val="00825BF5"/>
    <w:rsid w:val="008278EE"/>
    <w:rsid w:val="00832C7E"/>
    <w:rsid w:val="00833EDE"/>
    <w:rsid w:val="00863865"/>
    <w:rsid w:val="0089601F"/>
    <w:rsid w:val="008A77CF"/>
    <w:rsid w:val="008B4C58"/>
    <w:rsid w:val="008B58DD"/>
    <w:rsid w:val="008B7583"/>
    <w:rsid w:val="008C4251"/>
    <w:rsid w:val="008F186E"/>
    <w:rsid w:val="008F6BC8"/>
    <w:rsid w:val="008F7F3C"/>
    <w:rsid w:val="00901B75"/>
    <w:rsid w:val="00902136"/>
    <w:rsid w:val="00905B08"/>
    <w:rsid w:val="009074E2"/>
    <w:rsid w:val="0090776C"/>
    <w:rsid w:val="00912915"/>
    <w:rsid w:val="009151D0"/>
    <w:rsid w:val="0093003F"/>
    <w:rsid w:val="0093135D"/>
    <w:rsid w:val="00934497"/>
    <w:rsid w:val="00936106"/>
    <w:rsid w:val="00940DFD"/>
    <w:rsid w:val="00941164"/>
    <w:rsid w:val="0095589A"/>
    <w:rsid w:val="00975B33"/>
    <w:rsid w:val="009922E7"/>
    <w:rsid w:val="009949F7"/>
    <w:rsid w:val="00995487"/>
    <w:rsid w:val="009A079D"/>
    <w:rsid w:val="009A185B"/>
    <w:rsid w:val="009B437A"/>
    <w:rsid w:val="009C276B"/>
    <w:rsid w:val="009D5302"/>
    <w:rsid w:val="009F05B7"/>
    <w:rsid w:val="00A34C24"/>
    <w:rsid w:val="00A3641A"/>
    <w:rsid w:val="00A46F15"/>
    <w:rsid w:val="00A50304"/>
    <w:rsid w:val="00A567A0"/>
    <w:rsid w:val="00A63887"/>
    <w:rsid w:val="00A91E8D"/>
    <w:rsid w:val="00A92654"/>
    <w:rsid w:val="00AA33F7"/>
    <w:rsid w:val="00AA4CFD"/>
    <w:rsid w:val="00AB6F92"/>
    <w:rsid w:val="00AC72BA"/>
    <w:rsid w:val="00AD309E"/>
    <w:rsid w:val="00AD33EE"/>
    <w:rsid w:val="00B06EC8"/>
    <w:rsid w:val="00B1554C"/>
    <w:rsid w:val="00B15774"/>
    <w:rsid w:val="00B21387"/>
    <w:rsid w:val="00B22A86"/>
    <w:rsid w:val="00B352E1"/>
    <w:rsid w:val="00B36B23"/>
    <w:rsid w:val="00B52EDB"/>
    <w:rsid w:val="00B62D70"/>
    <w:rsid w:val="00B92F16"/>
    <w:rsid w:val="00B95F4E"/>
    <w:rsid w:val="00BB561D"/>
    <w:rsid w:val="00BB758E"/>
    <w:rsid w:val="00BC3F17"/>
    <w:rsid w:val="00BE69DB"/>
    <w:rsid w:val="00C06302"/>
    <w:rsid w:val="00C10F84"/>
    <w:rsid w:val="00C42038"/>
    <w:rsid w:val="00C43546"/>
    <w:rsid w:val="00C63A27"/>
    <w:rsid w:val="00C6686A"/>
    <w:rsid w:val="00C85A81"/>
    <w:rsid w:val="00C86E7E"/>
    <w:rsid w:val="00C87D30"/>
    <w:rsid w:val="00C921EC"/>
    <w:rsid w:val="00CB2A35"/>
    <w:rsid w:val="00CC3598"/>
    <w:rsid w:val="00CD0A29"/>
    <w:rsid w:val="00CD1D92"/>
    <w:rsid w:val="00CD540E"/>
    <w:rsid w:val="00CE7E38"/>
    <w:rsid w:val="00CF0441"/>
    <w:rsid w:val="00D03278"/>
    <w:rsid w:val="00D11581"/>
    <w:rsid w:val="00D2623C"/>
    <w:rsid w:val="00D53870"/>
    <w:rsid w:val="00D71B78"/>
    <w:rsid w:val="00D770FC"/>
    <w:rsid w:val="00D80CD4"/>
    <w:rsid w:val="00D816B7"/>
    <w:rsid w:val="00D86E32"/>
    <w:rsid w:val="00DA3314"/>
    <w:rsid w:val="00DB4AD4"/>
    <w:rsid w:val="00DC1E9F"/>
    <w:rsid w:val="00DD6C17"/>
    <w:rsid w:val="00DE5E99"/>
    <w:rsid w:val="00E17851"/>
    <w:rsid w:val="00E22138"/>
    <w:rsid w:val="00E2264D"/>
    <w:rsid w:val="00E24E45"/>
    <w:rsid w:val="00E25613"/>
    <w:rsid w:val="00E570F9"/>
    <w:rsid w:val="00E71C8E"/>
    <w:rsid w:val="00EB025D"/>
    <w:rsid w:val="00ED5EB4"/>
    <w:rsid w:val="00EE2A0B"/>
    <w:rsid w:val="00EF346E"/>
    <w:rsid w:val="00EF479E"/>
    <w:rsid w:val="00F11AC3"/>
    <w:rsid w:val="00F33EB4"/>
    <w:rsid w:val="00F43EAE"/>
    <w:rsid w:val="00F450D9"/>
    <w:rsid w:val="00F4575B"/>
    <w:rsid w:val="00F60E86"/>
    <w:rsid w:val="00F62B14"/>
    <w:rsid w:val="00F63584"/>
    <w:rsid w:val="00F87748"/>
    <w:rsid w:val="00F9475A"/>
    <w:rsid w:val="00FA1745"/>
    <w:rsid w:val="00FA4989"/>
    <w:rsid w:val="00FA6E4E"/>
    <w:rsid w:val="00FA7AD6"/>
    <w:rsid w:val="00FB0ED3"/>
    <w:rsid w:val="00FC7B63"/>
    <w:rsid w:val="00FD66C7"/>
    <w:rsid w:val="00FD74A4"/>
    <w:rsid w:val="00FF258F"/>
    <w:rsid w:val="00FF2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F8B3DA"/>
  <w15:docId w15:val="{95B612EA-7ACC-4D6D-AD6D-FA825984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0BED"/>
    <w:pPr>
      <w:widowControl w:val="0"/>
      <w:spacing w:line="360" w:lineRule="auto"/>
      <w:ind w:firstLineChars="200" w:firstLine="2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074E2"/>
    <w:pPr>
      <w:pBdr>
        <w:bottom w:val="single" w:sz="6" w:space="1" w:color="auto"/>
      </w:pBdr>
      <w:tabs>
        <w:tab w:val="center" w:pos="4153"/>
        <w:tab w:val="right" w:pos="8306"/>
      </w:tabs>
      <w:snapToGrid w:val="0"/>
      <w:jc w:val="center"/>
    </w:pPr>
    <w:rPr>
      <w:sz w:val="18"/>
      <w:szCs w:val="18"/>
    </w:rPr>
  </w:style>
  <w:style w:type="paragraph" w:styleId="a4">
    <w:name w:val="footer"/>
    <w:basedOn w:val="a"/>
    <w:rsid w:val="009074E2"/>
    <w:pPr>
      <w:tabs>
        <w:tab w:val="center" w:pos="4153"/>
        <w:tab w:val="right" w:pos="8306"/>
      </w:tabs>
      <w:snapToGrid w:val="0"/>
      <w:jc w:val="left"/>
    </w:pPr>
    <w:rPr>
      <w:sz w:val="18"/>
      <w:szCs w:val="18"/>
    </w:rPr>
  </w:style>
  <w:style w:type="character" w:styleId="a5">
    <w:name w:val="page number"/>
    <w:basedOn w:val="a0"/>
    <w:rsid w:val="009074E2"/>
  </w:style>
  <w:style w:type="paragraph" w:styleId="a6">
    <w:name w:val="No Spacing"/>
    <w:uiPriority w:val="1"/>
    <w:qFormat/>
    <w:rsid w:val="00290BED"/>
    <w:pPr>
      <w:widowControl w:val="0"/>
      <w:ind w:firstLineChars="200" w:firstLine="200"/>
      <w:jc w:val="both"/>
    </w:pPr>
    <w:rPr>
      <w:kern w:val="2"/>
      <w:sz w:val="21"/>
      <w:szCs w:val="24"/>
    </w:rPr>
  </w:style>
  <w:style w:type="table" w:styleId="a7">
    <w:name w:val="Table Grid"/>
    <w:basedOn w:val="a1"/>
    <w:rsid w:val="00260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endnote text"/>
    <w:basedOn w:val="a"/>
    <w:link w:val="a9"/>
    <w:rsid w:val="00735207"/>
    <w:pPr>
      <w:snapToGrid w:val="0"/>
      <w:jc w:val="left"/>
    </w:pPr>
  </w:style>
  <w:style w:type="character" w:customStyle="1" w:styleId="a9">
    <w:name w:val="尾注文本 字符"/>
    <w:basedOn w:val="a0"/>
    <w:link w:val="a8"/>
    <w:rsid w:val="00735207"/>
    <w:rPr>
      <w:kern w:val="2"/>
      <w:sz w:val="21"/>
      <w:szCs w:val="24"/>
    </w:rPr>
  </w:style>
  <w:style w:type="character" w:styleId="aa">
    <w:name w:val="endnote reference"/>
    <w:basedOn w:val="a0"/>
    <w:rsid w:val="00735207"/>
    <w:rPr>
      <w:vertAlign w:val="superscript"/>
    </w:rPr>
  </w:style>
  <w:style w:type="character" w:styleId="ab">
    <w:name w:val="Placeholder Text"/>
    <w:basedOn w:val="a0"/>
    <w:uiPriority w:val="99"/>
    <w:semiHidden/>
    <w:rsid w:val="005807D1"/>
    <w:rPr>
      <w:color w:val="808080"/>
    </w:rPr>
  </w:style>
  <w:style w:type="paragraph" w:styleId="ac">
    <w:name w:val="List Paragraph"/>
    <w:basedOn w:val="a"/>
    <w:uiPriority w:val="34"/>
    <w:qFormat/>
    <w:rsid w:val="003A62AB"/>
    <w:pPr>
      <w:ind w:firstLine="420"/>
    </w:pPr>
  </w:style>
  <w:style w:type="paragraph" w:styleId="ad">
    <w:name w:val="footnote text"/>
    <w:basedOn w:val="a"/>
    <w:link w:val="ae"/>
    <w:rsid w:val="00B36B23"/>
    <w:pPr>
      <w:snapToGrid w:val="0"/>
      <w:jc w:val="left"/>
    </w:pPr>
    <w:rPr>
      <w:sz w:val="18"/>
      <w:szCs w:val="18"/>
    </w:rPr>
  </w:style>
  <w:style w:type="character" w:customStyle="1" w:styleId="ae">
    <w:name w:val="脚注文本 字符"/>
    <w:basedOn w:val="a0"/>
    <w:link w:val="ad"/>
    <w:rsid w:val="00B36B23"/>
    <w:rPr>
      <w:kern w:val="2"/>
      <w:sz w:val="18"/>
      <w:szCs w:val="18"/>
    </w:rPr>
  </w:style>
  <w:style w:type="character" w:styleId="af">
    <w:name w:val="footnote reference"/>
    <w:basedOn w:val="a0"/>
    <w:rsid w:val="00B36B23"/>
    <w:rPr>
      <w:vertAlign w:val="superscript"/>
    </w:rPr>
  </w:style>
  <w:style w:type="paragraph" w:styleId="af0">
    <w:name w:val="Balloon Text"/>
    <w:basedOn w:val="a"/>
    <w:link w:val="af1"/>
    <w:rsid w:val="00231097"/>
    <w:pPr>
      <w:spacing w:line="240" w:lineRule="auto"/>
    </w:pPr>
    <w:rPr>
      <w:sz w:val="18"/>
      <w:szCs w:val="18"/>
    </w:rPr>
  </w:style>
  <w:style w:type="character" w:customStyle="1" w:styleId="af1">
    <w:name w:val="批注框文本 字符"/>
    <w:basedOn w:val="a0"/>
    <w:link w:val="af0"/>
    <w:rsid w:val="00231097"/>
    <w:rPr>
      <w:kern w:val="2"/>
      <w:sz w:val="18"/>
      <w:szCs w:val="18"/>
    </w:rPr>
  </w:style>
  <w:style w:type="character" w:styleId="af2">
    <w:name w:val="annotation reference"/>
    <w:basedOn w:val="a0"/>
    <w:rsid w:val="00902136"/>
    <w:rPr>
      <w:sz w:val="21"/>
      <w:szCs w:val="21"/>
    </w:rPr>
  </w:style>
  <w:style w:type="paragraph" w:styleId="af3">
    <w:name w:val="annotation text"/>
    <w:basedOn w:val="a"/>
    <w:link w:val="af4"/>
    <w:rsid w:val="00902136"/>
    <w:pPr>
      <w:jc w:val="left"/>
    </w:pPr>
  </w:style>
  <w:style w:type="character" w:customStyle="1" w:styleId="af4">
    <w:name w:val="批注文字 字符"/>
    <w:basedOn w:val="a0"/>
    <w:link w:val="af3"/>
    <w:rsid w:val="00902136"/>
    <w:rPr>
      <w:kern w:val="2"/>
      <w:sz w:val="21"/>
      <w:szCs w:val="24"/>
    </w:rPr>
  </w:style>
  <w:style w:type="paragraph" w:styleId="af5">
    <w:name w:val="annotation subject"/>
    <w:basedOn w:val="af3"/>
    <w:next w:val="af3"/>
    <w:link w:val="af6"/>
    <w:rsid w:val="00902136"/>
    <w:rPr>
      <w:b/>
      <w:bCs/>
    </w:rPr>
  </w:style>
  <w:style w:type="character" w:customStyle="1" w:styleId="af6">
    <w:name w:val="批注主题 字符"/>
    <w:basedOn w:val="af4"/>
    <w:link w:val="af5"/>
    <w:rsid w:val="00902136"/>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70889">
      <w:bodyDiv w:val="1"/>
      <w:marLeft w:val="0"/>
      <w:marRight w:val="0"/>
      <w:marTop w:val="0"/>
      <w:marBottom w:val="0"/>
      <w:divBdr>
        <w:top w:val="none" w:sz="0" w:space="0" w:color="auto"/>
        <w:left w:val="none" w:sz="0" w:space="0" w:color="auto"/>
        <w:bottom w:val="none" w:sz="0" w:space="0" w:color="auto"/>
        <w:right w:val="none" w:sz="0" w:space="0" w:color="auto"/>
      </w:divBdr>
    </w:div>
    <w:div w:id="294485482">
      <w:bodyDiv w:val="1"/>
      <w:marLeft w:val="0"/>
      <w:marRight w:val="0"/>
      <w:marTop w:val="0"/>
      <w:marBottom w:val="0"/>
      <w:divBdr>
        <w:top w:val="none" w:sz="0" w:space="0" w:color="auto"/>
        <w:left w:val="none" w:sz="0" w:space="0" w:color="auto"/>
        <w:bottom w:val="none" w:sz="0" w:space="0" w:color="auto"/>
        <w:right w:val="none" w:sz="0" w:space="0" w:color="auto"/>
      </w:divBdr>
    </w:div>
    <w:div w:id="3733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3.bin"/><Relationship Id="rId42" Type="http://schemas.openxmlformats.org/officeDocument/2006/relationships/oleObject" Target="embeddings/oleObject14.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7.bin"/><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7.bin"/><Relationship Id="rId11" Type="http://schemas.openxmlformats.org/officeDocument/2006/relationships/footer" Target="footer2.xml"/><Relationship Id="rId24" Type="http://schemas.openxmlformats.org/officeDocument/2006/relationships/image" Target="media/image7.wmf"/><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image" Target="media/image25.wmf"/><Relationship Id="rId19" Type="http://schemas.openxmlformats.org/officeDocument/2006/relationships/oleObject" Target="embeddings/oleObject2.bin"/><Relationship Id="rId14" Type="http://schemas.openxmlformats.org/officeDocument/2006/relationships/image" Target="media/image1.png"/><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29.wmf"/><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oleObject" Target="embeddings/oleObject29.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5.wmf"/><Relationship Id="rId41" Type="http://schemas.openxmlformats.org/officeDocument/2006/relationships/image" Target="media/image15.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oleObject" Target="embeddings/oleObject11.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footer" Target="footer1.xml"/><Relationship Id="rId31" Type="http://schemas.openxmlformats.org/officeDocument/2006/relationships/oleObject" Target="embeddings/oleObject8.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7.wmf"/><Relationship Id="rId73"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4.wmf"/><Relationship Id="rId39" Type="http://schemas.openxmlformats.org/officeDocument/2006/relationships/image" Target="media/image14.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F6CE-163B-409C-AC77-DA58BB3B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1570</Words>
  <Characters>8951</Characters>
  <Application>Microsoft Office Word</Application>
  <DocSecurity>0</DocSecurity>
  <Lines>74</Lines>
  <Paragraphs>20</Paragraphs>
  <ScaleCrop>false</ScaleCrop>
  <Company>jujumao</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武汉邮电科学研究院</dc:title>
  <dc:creator>user</dc:creator>
  <cp:lastModifiedBy>Windows 用户</cp:lastModifiedBy>
  <cp:revision>9</cp:revision>
  <dcterms:created xsi:type="dcterms:W3CDTF">2017-11-28T02:44:00Z</dcterms:created>
  <dcterms:modified xsi:type="dcterms:W3CDTF">2017-11-28T03:07:00Z</dcterms:modified>
</cp:coreProperties>
</file>